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7B704" w14:textId="77777777" w:rsidR="00576910" w:rsidRDefault="00576910" w:rsidP="005929A5">
      <w:pPr>
        <w:jc w:val="center"/>
      </w:pPr>
    </w:p>
    <w:p w14:paraId="34CE4974" w14:textId="4BAEE190" w:rsidR="005929A5" w:rsidRPr="00F42DD7" w:rsidRDefault="005929A5" w:rsidP="00F42DD7">
      <w:r w:rsidRPr="00F42DD7">
        <w:t xml:space="preserve">Winter Severity Influences </w:t>
      </w:r>
      <w:ins w:id="0" w:author="Connor OLoughlin" w:date="2025-03-04T16:54:00Z" w16du:dateUtc="2025-03-04T21:54:00Z">
        <w:r w:rsidR="007E7B52">
          <w:t xml:space="preserve">Carbon </w:t>
        </w:r>
      </w:ins>
      <w:ins w:id="1" w:author="Connor OLoughlin" w:date="2025-03-04T16:59:00Z" w16du:dateUtc="2025-03-04T21:59:00Z">
        <w:r w:rsidR="007E7B52">
          <w:t>Availability</w:t>
        </w:r>
      </w:ins>
      <w:commentRangeStart w:id="2"/>
      <w:commentRangeStart w:id="3"/>
      <w:del w:id="4" w:author="Connor OLoughlin" w:date="2025-03-04T16:54:00Z" w16du:dateUtc="2025-03-04T21:54:00Z">
        <w:r w:rsidRPr="00F42DD7" w:rsidDel="007E7B52">
          <w:delText>Nutrient Availability</w:delText>
        </w:r>
      </w:del>
      <w:r w:rsidRPr="00F42DD7">
        <w:t xml:space="preserve"> </w:t>
      </w:r>
      <w:commentRangeEnd w:id="2"/>
      <w:r w:rsidR="00A3696C">
        <w:rPr>
          <w:rStyle w:val="CommentReference"/>
        </w:rPr>
        <w:commentReference w:id="2"/>
      </w:r>
      <w:commentRangeEnd w:id="3"/>
      <w:r w:rsidR="007E7B52">
        <w:rPr>
          <w:rStyle w:val="CommentReference"/>
        </w:rPr>
        <w:commentReference w:id="3"/>
      </w:r>
      <w:r w:rsidRPr="00F42DD7">
        <w:t xml:space="preserve">and Microbial Activity in The </w:t>
      </w:r>
      <w:commentRangeStart w:id="5"/>
      <w:ins w:id="6" w:author="Tristy Vick-Majors" w:date="2025-03-05T14:29:00Z" w16du:dateUtc="2025-03-05T19:29:00Z">
        <w:r w:rsidR="00A609ED">
          <w:t xml:space="preserve">Laurentian </w:t>
        </w:r>
      </w:ins>
      <w:commentRangeEnd w:id="5"/>
      <w:ins w:id="7" w:author="Tristy Vick-Majors" w:date="2025-03-05T14:30:00Z" w16du:dateUtc="2025-03-05T19:30:00Z">
        <w:r w:rsidR="00A609ED">
          <w:rPr>
            <w:rStyle w:val="CommentReference"/>
          </w:rPr>
          <w:commentReference w:id="5"/>
        </w:r>
      </w:ins>
      <w:r w:rsidRPr="00F42DD7">
        <w:t>Great Lakes</w:t>
      </w:r>
    </w:p>
    <w:p w14:paraId="48B316CE" w14:textId="246895C4" w:rsidR="005929A5" w:rsidRPr="00F42DD7" w:rsidRDefault="005929A5" w:rsidP="00F42DD7">
      <w:r w:rsidRPr="00F42DD7">
        <w:t>Author(s): Connor O’Loughlin</w:t>
      </w:r>
      <w:r w:rsidRPr="00F42DD7">
        <w:rPr>
          <w:vertAlign w:val="superscript"/>
        </w:rPr>
        <w:t>1</w:t>
      </w:r>
      <w:r w:rsidRPr="00F42DD7">
        <w:t>, Gordon Paterson</w:t>
      </w:r>
      <w:r w:rsidRPr="00F42DD7">
        <w:rPr>
          <w:vertAlign w:val="superscript"/>
        </w:rPr>
        <w:t>1</w:t>
      </w:r>
      <w:r w:rsidRPr="00F42DD7">
        <w:t>, Nicole Wagner</w:t>
      </w:r>
      <w:r w:rsidRPr="00F42DD7">
        <w:rPr>
          <w:vertAlign w:val="superscript"/>
        </w:rPr>
        <w:t>2</w:t>
      </w:r>
      <w:r w:rsidRPr="00F42DD7">
        <w:t>, Hunter Carrick</w:t>
      </w:r>
      <w:r w:rsidRPr="00F42DD7">
        <w:rPr>
          <w:vertAlign w:val="superscript"/>
        </w:rPr>
        <w:t>3</w:t>
      </w:r>
      <w:r w:rsidRPr="00F42DD7">
        <w:t>, Jonathan Doubek</w:t>
      </w:r>
      <w:r w:rsidRPr="00F42DD7">
        <w:rPr>
          <w:vertAlign w:val="superscript"/>
        </w:rPr>
        <w:t>4</w:t>
      </w:r>
      <w:r w:rsidRPr="00F42DD7">
        <w:t>, Donald Uzarski</w:t>
      </w:r>
      <w:r w:rsidRPr="00F42DD7">
        <w:rPr>
          <w:vertAlign w:val="superscript"/>
        </w:rPr>
        <w:t>3</w:t>
      </w:r>
      <w:r w:rsidRPr="00F42DD7">
        <w:t>, Trista J. Vick-Majors</w:t>
      </w:r>
      <w:r w:rsidRPr="00F42DD7">
        <w:rPr>
          <w:vertAlign w:val="superscript"/>
        </w:rPr>
        <w:t>1</w:t>
      </w:r>
      <w:r w:rsidRPr="00F42DD7">
        <w:t>, with the Winter Grab Network</w:t>
      </w:r>
    </w:p>
    <w:p w14:paraId="4E53E48F" w14:textId="77777777" w:rsidR="005929A5" w:rsidRPr="00F42DD7" w:rsidRDefault="005929A5" w:rsidP="00F42DD7"/>
    <w:p w14:paraId="1A7D0D7C" w14:textId="2C21862A" w:rsidR="005929A5" w:rsidRPr="00F42DD7" w:rsidRDefault="005929A5" w:rsidP="00F42DD7">
      <w:r w:rsidRPr="00F42DD7">
        <w:rPr>
          <w:vertAlign w:val="superscript"/>
        </w:rPr>
        <w:t>1</w:t>
      </w:r>
      <w:r w:rsidRPr="00F42DD7">
        <w:t xml:space="preserve">Michigan Technological University, </w:t>
      </w:r>
      <w:r w:rsidRPr="00F42DD7">
        <w:rPr>
          <w:vertAlign w:val="superscript"/>
        </w:rPr>
        <w:t>2</w:t>
      </w:r>
      <w:r w:rsidRPr="00F42DD7">
        <w:t xml:space="preserve">Oakland University, </w:t>
      </w:r>
      <w:r w:rsidRPr="00F42DD7">
        <w:rPr>
          <w:vertAlign w:val="superscript"/>
        </w:rPr>
        <w:t>3</w:t>
      </w:r>
      <w:r w:rsidRPr="00F42DD7">
        <w:t xml:space="preserve">Central Michigan University, </w:t>
      </w:r>
      <w:r w:rsidRPr="00F42DD7">
        <w:rPr>
          <w:vertAlign w:val="superscript"/>
        </w:rPr>
        <w:t>4</w:t>
      </w:r>
      <w:r w:rsidRPr="00F42DD7">
        <w:t>Lake Superior State University</w:t>
      </w:r>
    </w:p>
    <w:p w14:paraId="27795523" w14:textId="77777777" w:rsidR="005929A5" w:rsidRDefault="005929A5" w:rsidP="005929A5">
      <w:pPr>
        <w:jc w:val="center"/>
      </w:pPr>
    </w:p>
    <w:p w14:paraId="1147515E" w14:textId="4D185C46" w:rsidR="00F42DD7" w:rsidRDefault="00F42DD7" w:rsidP="00F42DD7">
      <w:r>
        <w:t>Abstract (300 words or less):</w:t>
      </w:r>
    </w:p>
    <w:p w14:paraId="1090CADD" w14:textId="14AFD164" w:rsidR="00EE3A80" w:rsidRDefault="00EE3A80" w:rsidP="00F42DD7">
      <w:r>
        <w:tab/>
      </w:r>
      <w:commentRangeStart w:id="8"/>
      <w:commentRangeStart w:id="9"/>
      <w:commentRangeStart w:id="10"/>
      <w:commentRangeStart w:id="11"/>
      <w:r>
        <w:t xml:space="preserve">Variation in </w:t>
      </w:r>
      <w:ins w:id="12" w:author="Connor OLoughlin" w:date="2025-03-04T10:18:00Z" w16du:dateUtc="2025-03-04T15:18:00Z">
        <w:r w:rsidR="00642242">
          <w:t>ice cover</w:t>
        </w:r>
        <w:r w:rsidR="008D76AD">
          <w:t xml:space="preserve"> </w:t>
        </w:r>
      </w:ins>
      <w:del w:id="13" w:author="Connor OLoughlin" w:date="2025-03-04T10:18:00Z" w16du:dateUtc="2025-03-04T15:18:00Z">
        <w:r w:rsidDel="00642242">
          <w:delText>winter severity</w:delText>
        </w:r>
      </w:del>
      <w:del w:id="14" w:author="Connor OLoughlin" w:date="2025-03-04T10:19:00Z" w16du:dateUtc="2025-03-04T15:19:00Z">
        <w:r w:rsidDel="007A62EE">
          <w:delText xml:space="preserve"> </w:delText>
        </w:r>
      </w:del>
      <w:ins w:id="15" w:author="Connor OLoughlin" w:date="2025-03-04T10:18:00Z" w16du:dateUtc="2025-03-04T15:18:00Z">
        <w:del w:id="16" w:author="Tristy Vick-Majors" w:date="2025-03-04T13:58:00Z" w16du:dateUtc="2025-03-04T18:58:00Z">
          <w:r w:rsidR="00642242" w:rsidDel="004A434A">
            <w:delText xml:space="preserve"> </w:delText>
          </w:r>
        </w:del>
      </w:ins>
      <w:del w:id="17" w:author="Connor OLoughlin" w:date="2025-03-04T10:18:00Z" w16du:dateUtc="2025-03-04T15:18:00Z">
        <w:r w:rsidDel="00642242">
          <w:delText>such as ice cover</w:delText>
        </w:r>
      </w:del>
      <w:del w:id="18" w:author="Tristy Vick-Majors" w:date="2025-03-05T14:26:00Z" w16du:dateUtc="2025-03-05T19:26:00Z">
        <w:r w:rsidDel="00A609ED">
          <w:delText>,</w:delText>
        </w:r>
      </w:del>
      <w:r>
        <w:t xml:space="preserve"> </w:t>
      </w:r>
      <w:ins w:id="19" w:author="Connor OLoughlin" w:date="2025-03-04T10:19:00Z" w16du:dateUtc="2025-03-04T15:19:00Z">
        <w:r w:rsidR="00F07D04">
          <w:t xml:space="preserve">is </w:t>
        </w:r>
        <w:del w:id="20" w:author="Tristy Vick-Majors" w:date="2025-03-05T14:26:00Z" w16du:dateUtc="2025-03-05T19:26:00Z">
          <w:r w:rsidR="00F07D04" w:rsidDel="00A609ED">
            <w:delText xml:space="preserve">often </w:delText>
          </w:r>
        </w:del>
        <w:r w:rsidR="00F07D04">
          <w:t>used as an indicator for winter severity</w:t>
        </w:r>
      </w:ins>
      <w:r w:rsidR="004A434A">
        <w:t xml:space="preserve"> in</w:t>
      </w:r>
      <w:ins w:id="21" w:author="Connor OLoughlin" w:date="2025-03-04T10:19:00Z" w16du:dateUtc="2025-03-04T15:19:00Z">
        <w:r w:rsidR="00F07D04">
          <w:t xml:space="preserve"> limnological</w:t>
        </w:r>
      </w:ins>
      <w:ins w:id="22" w:author="Connor OLoughlin" w:date="2025-03-04T10:20:00Z" w16du:dateUtc="2025-03-04T15:20:00Z">
        <w:r w:rsidR="00F07D04">
          <w:t xml:space="preserve"> studies </w:t>
        </w:r>
      </w:ins>
      <w:ins w:id="23" w:author="Connor OLoughlin" w:date="2025-03-04T16:57:00Z" w16du:dateUtc="2025-03-04T21:57:00Z">
        <w:r w:rsidR="007E7B52">
          <w:t>because ice</w:t>
        </w:r>
      </w:ins>
      <w:ins w:id="24" w:author="Connor OLoughlin" w:date="2025-03-04T10:20:00Z" w16du:dateUtc="2025-03-04T15:20:00Z">
        <w:r w:rsidR="00F07D04">
          <w:t xml:space="preserve"> </w:t>
        </w:r>
      </w:ins>
      <w:del w:id="25" w:author="Connor OLoughlin" w:date="2025-03-04T10:20:00Z" w16du:dateUtc="2025-03-04T15:20:00Z">
        <w:r w:rsidDel="00F07D04">
          <w:delText>can</w:delText>
        </w:r>
      </w:del>
      <w:r>
        <w:t xml:space="preserve"> create</w:t>
      </w:r>
      <w:ins w:id="26" w:author="Connor OLoughlin" w:date="2025-03-04T10:20:00Z" w16du:dateUtc="2025-03-04T15:20:00Z">
        <w:r w:rsidR="00F07D04">
          <w:t xml:space="preserve">s </w:t>
        </w:r>
      </w:ins>
      <w:del w:id="27" w:author="Connor OLoughlin" w:date="2025-03-04T16:57:00Z" w16du:dateUtc="2025-03-04T21:57:00Z">
        <w:r w:rsidDel="007E7B52">
          <w:delText xml:space="preserve"> </w:delText>
        </w:r>
        <w:commentRangeEnd w:id="8"/>
        <w:r w:rsidR="00875E56" w:rsidDel="007E7B52">
          <w:rPr>
            <w:rStyle w:val="CommentReference"/>
          </w:rPr>
          <w:commentReference w:id="8"/>
        </w:r>
        <w:commentRangeEnd w:id="9"/>
        <w:r w:rsidR="00F07D04" w:rsidDel="007E7B52">
          <w:rPr>
            <w:rStyle w:val="CommentReference"/>
          </w:rPr>
          <w:commentReference w:id="9"/>
        </w:r>
        <w:commentRangeEnd w:id="10"/>
        <w:r w:rsidR="004A434A" w:rsidDel="007E7B52">
          <w:rPr>
            <w:rStyle w:val="CommentReference"/>
          </w:rPr>
          <w:commentReference w:id="10"/>
        </w:r>
      </w:del>
      <w:commentRangeEnd w:id="11"/>
      <w:r w:rsidR="007E7B52">
        <w:rPr>
          <w:rStyle w:val="CommentReference"/>
        </w:rPr>
        <w:commentReference w:id="11"/>
      </w:r>
      <w:del w:id="28" w:author="Connor OLoughlin" w:date="2025-03-04T16:57:00Z" w16du:dateUtc="2025-03-04T21:57:00Z">
        <w:r w:rsidDel="007E7B52">
          <w:delText>p</w:delText>
        </w:r>
      </w:del>
      <w:ins w:id="29" w:author="Connor OLoughlin" w:date="2025-03-04T16:57:00Z" w16du:dateUtc="2025-03-04T21:57:00Z">
        <w:r w:rsidR="007E7B52">
          <w:t>p</w:t>
        </w:r>
      </w:ins>
      <w:r>
        <w:t>hysical barrier</w:t>
      </w:r>
      <w:del w:id="30" w:author="Connor OLoughlin" w:date="2025-03-04T10:20:00Z" w16du:dateUtc="2025-03-04T15:20:00Z">
        <w:r w:rsidDel="00F07D04">
          <w:delText>s</w:delText>
        </w:r>
      </w:del>
      <w:r>
        <w:t xml:space="preserve"> between lake water and atmospheric and terrestrial inputs.</w:t>
      </w:r>
      <w:r w:rsidR="009D2ED7">
        <w:t xml:space="preserve"> Understanding how </w:t>
      </w:r>
      <w:commentRangeStart w:id="31"/>
      <w:commentRangeStart w:id="32"/>
      <w:r w:rsidR="009D2ED7">
        <w:t xml:space="preserve">ice </w:t>
      </w:r>
      <w:del w:id="33" w:author="Connor OLoughlin" w:date="2025-03-04T10:20:00Z" w16du:dateUtc="2025-03-04T15:20:00Z">
        <w:r w:rsidR="009D2ED7" w:rsidDel="00585282">
          <w:delText xml:space="preserve">and </w:delText>
        </w:r>
        <w:r w:rsidR="009D2ED7" w:rsidDel="00F07D04">
          <w:delText>other winter factors</w:delText>
        </w:r>
        <w:commentRangeEnd w:id="31"/>
        <w:r w:rsidR="00875E56" w:rsidDel="00F07D04">
          <w:rPr>
            <w:rStyle w:val="CommentReference"/>
          </w:rPr>
          <w:commentReference w:id="31"/>
        </w:r>
      </w:del>
      <w:commentRangeEnd w:id="32"/>
      <w:r w:rsidR="00585282">
        <w:rPr>
          <w:rStyle w:val="CommentReference"/>
        </w:rPr>
        <w:commentReference w:id="32"/>
      </w:r>
      <w:del w:id="34" w:author="Connor OLoughlin" w:date="2025-03-04T10:20:00Z" w16du:dateUtc="2025-03-04T15:20:00Z">
        <w:r w:rsidR="009D2ED7" w:rsidDel="00F07D04">
          <w:delText xml:space="preserve"> </w:delText>
        </w:r>
      </w:del>
      <w:r w:rsidR="004A434A">
        <w:t>drives</w:t>
      </w:r>
      <w:r w:rsidR="009D2ED7">
        <w:t xml:space="preserve"> ecological and biogeochemical </w:t>
      </w:r>
      <w:r w:rsidR="00204D76">
        <w:t xml:space="preserve">processes </w:t>
      </w:r>
      <w:commentRangeStart w:id="35"/>
      <w:del w:id="36" w:author="Tristy Vick-Majors" w:date="2025-03-05T14:28:00Z" w16du:dateUtc="2025-03-05T19:28:00Z">
        <w:r w:rsidR="009D2ED7" w:rsidDel="00A609ED">
          <w:delText xml:space="preserve">in the Great Lakes </w:delText>
        </w:r>
      </w:del>
      <w:commentRangeStart w:id="37"/>
      <w:commentRangeStart w:id="38"/>
      <w:commentRangeStart w:id="39"/>
      <w:commentRangeStart w:id="40"/>
      <w:r w:rsidR="009D2ED7">
        <w:t>is</w:t>
      </w:r>
      <w:commentRangeEnd w:id="35"/>
      <w:r w:rsidR="00A609ED">
        <w:rPr>
          <w:rStyle w:val="CommentReference"/>
        </w:rPr>
        <w:commentReference w:id="35"/>
      </w:r>
      <w:r w:rsidR="009D2ED7">
        <w:t xml:space="preserve"> </w:t>
      </w:r>
      <w:r w:rsidR="004A434A">
        <w:t>important</w:t>
      </w:r>
      <w:ins w:id="41" w:author="Connor OLoughlin" w:date="2025-03-04T10:21:00Z" w16du:dateUtc="2025-03-04T15:21:00Z">
        <w:del w:id="42" w:author="Tristy Vick-Majors" w:date="2025-03-05T14:26:00Z" w16du:dateUtc="2025-03-05T19:26:00Z">
          <w:r w:rsidR="00EE46A1" w:rsidDel="00A609ED">
            <w:delText>,</w:delText>
          </w:r>
        </w:del>
        <w:r w:rsidR="00EE46A1">
          <w:t xml:space="preserve"> because winter processes have inter</w:t>
        </w:r>
      </w:ins>
      <w:r w:rsidR="004A434A">
        <w:t>-</w:t>
      </w:r>
      <w:r w:rsidR="007C00A4">
        <w:t>seasonal</w:t>
      </w:r>
      <w:r w:rsidR="00EE46A1">
        <w:t xml:space="preserve"> </w:t>
      </w:r>
      <w:r w:rsidR="000A66FC">
        <w:t>effects</w:t>
      </w:r>
      <w:r w:rsidR="009D2ED7">
        <w:t>.</w:t>
      </w:r>
      <w:commentRangeEnd w:id="37"/>
      <w:r w:rsidR="00875E56">
        <w:rPr>
          <w:rStyle w:val="CommentReference"/>
        </w:rPr>
        <w:commentReference w:id="37"/>
      </w:r>
      <w:commentRangeEnd w:id="38"/>
      <w:r w:rsidR="007C00A4">
        <w:rPr>
          <w:rStyle w:val="CommentReference"/>
        </w:rPr>
        <w:commentReference w:id="38"/>
      </w:r>
      <w:commentRangeEnd w:id="39"/>
      <w:r w:rsidR="004A434A">
        <w:rPr>
          <w:rStyle w:val="CommentReference"/>
        </w:rPr>
        <w:commentReference w:id="39"/>
      </w:r>
      <w:commentRangeEnd w:id="40"/>
      <w:r w:rsidR="00F94F3E">
        <w:rPr>
          <w:rStyle w:val="CommentReference"/>
        </w:rPr>
        <w:commentReference w:id="40"/>
      </w:r>
      <w:r>
        <w:t xml:space="preserve"> Recent </w:t>
      </w:r>
      <w:r w:rsidR="00815A18">
        <w:t xml:space="preserve">studies </w:t>
      </w:r>
      <w:commentRangeStart w:id="43"/>
      <w:commentRangeStart w:id="44"/>
      <w:del w:id="45" w:author="Connor OLoughlin" w:date="2025-03-04T10:23:00Z" w16du:dateUtc="2025-03-04T15:23:00Z">
        <w:r w:rsidR="00815A18" w:rsidDel="007C00A4">
          <w:delText xml:space="preserve">and The Great Lakes Winter Grab </w:delText>
        </w:r>
        <w:commentRangeEnd w:id="43"/>
        <w:r w:rsidR="00875E56" w:rsidDel="007C00A4">
          <w:rPr>
            <w:rStyle w:val="CommentReference"/>
          </w:rPr>
          <w:commentReference w:id="43"/>
        </w:r>
      </w:del>
      <w:commentRangeEnd w:id="44"/>
      <w:r w:rsidR="00A50BD3">
        <w:rPr>
          <w:rStyle w:val="CommentReference"/>
        </w:rPr>
        <w:commentReference w:id="44"/>
      </w:r>
      <w:r w:rsidR="00815A18">
        <w:t>have shown that differences in the severity of winter can influence the availability of nutrients and impact the activity of microbial communities.</w:t>
      </w:r>
      <w:r w:rsidR="0026108F">
        <w:t xml:space="preserve"> </w:t>
      </w:r>
      <w:commentRangeStart w:id="46"/>
      <w:r w:rsidR="00875E56">
        <w:t>Here, we present findings that sho</w:t>
      </w:r>
      <w:commentRangeEnd w:id="46"/>
      <w:r w:rsidR="00875E56">
        <w:rPr>
          <w:rStyle w:val="CommentReference"/>
        </w:rPr>
        <w:commentReference w:id="46"/>
      </w:r>
      <w:r w:rsidR="00875E56">
        <w:t>w</w:t>
      </w:r>
      <w:r w:rsidR="0026108F">
        <w:t xml:space="preserve"> how</w:t>
      </w:r>
      <w:del w:id="47" w:author="Connor OLoughlin" w:date="2025-03-05T11:59:00Z" w16du:dateUtc="2025-03-05T16:59:00Z">
        <w:r w:rsidR="0026108F" w:rsidDel="00A50BD3">
          <w:delText xml:space="preserve"> </w:delText>
        </w:r>
      </w:del>
      <w:ins w:id="48" w:author="Connor OLoughlin" w:date="2025-03-04T10:25:00Z" w16du:dateUtc="2025-03-04T15:25:00Z">
        <w:r w:rsidR="00170025">
          <w:t xml:space="preserve"> </w:t>
        </w:r>
      </w:ins>
      <w:r w:rsidR="0026108F">
        <w:t xml:space="preserve">microbial activity and nutrient availability </w:t>
      </w:r>
      <w:commentRangeStart w:id="49"/>
      <w:commentRangeStart w:id="50"/>
      <w:commentRangeStart w:id="51"/>
      <w:r w:rsidR="00875E56">
        <w:t>are</w:t>
      </w:r>
      <w:ins w:id="52" w:author="Connor OLoughlin" w:date="2025-03-05T11:59:00Z" w16du:dateUtc="2025-03-05T16:59:00Z">
        <w:r w:rsidR="00A50BD3">
          <w:t xml:space="preserve"> both</w:t>
        </w:r>
      </w:ins>
      <w:r w:rsidR="00875E56">
        <w:t xml:space="preserve"> </w:t>
      </w:r>
      <w:commentRangeEnd w:id="49"/>
      <w:r w:rsidR="00875E56">
        <w:rPr>
          <w:rStyle w:val="CommentReference"/>
        </w:rPr>
        <w:commentReference w:id="49"/>
      </w:r>
      <w:commentRangeEnd w:id="50"/>
      <w:r w:rsidR="00A50BD3">
        <w:rPr>
          <w:rStyle w:val="CommentReference"/>
        </w:rPr>
        <w:commentReference w:id="50"/>
      </w:r>
      <w:commentRangeEnd w:id="51"/>
      <w:r w:rsidR="00A609ED">
        <w:rPr>
          <w:rStyle w:val="CommentReference"/>
        </w:rPr>
        <w:commentReference w:id="51"/>
      </w:r>
      <w:r w:rsidR="0026108F">
        <w:t xml:space="preserve">influenced by </w:t>
      </w:r>
      <w:del w:id="53" w:author="Tristy Vick-Majors" w:date="2025-03-05T14:28:00Z" w16du:dateUtc="2025-03-05T19:28:00Z">
        <w:r w:rsidR="0026108F" w:rsidDel="00A609ED">
          <w:delText xml:space="preserve">varying </w:delText>
        </w:r>
      </w:del>
      <w:r w:rsidR="0026108F">
        <w:t>degrees of winter severity</w:t>
      </w:r>
      <w:ins w:id="54" w:author="Tristy Vick-Majors" w:date="2025-03-05T14:28:00Z" w16du:dateUtc="2025-03-05T19:28:00Z">
        <w:r w:rsidR="00A609ED">
          <w:t xml:space="preserve"> across the Laurentian Great Lakes</w:t>
        </w:r>
      </w:ins>
      <w:r w:rsidR="0026108F">
        <w:t xml:space="preserve">. We hypothesized that more severe winters </w:t>
      </w:r>
      <w:r w:rsidR="00066154">
        <w:t>would</w:t>
      </w:r>
      <w:r w:rsidR="0026108F">
        <w:t xml:space="preserve"> result in </w:t>
      </w:r>
      <w:ins w:id="55" w:author="Connor OLoughlin" w:date="2025-03-04T10:26:00Z" w16du:dateUtc="2025-03-04T15:26:00Z">
        <w:r w:rsidR="00F71980">
          <w:t xml:space="preserve">reduced concentrations of DOC and reduced quality </w:t>
        </w:r>
        <w:commentRangeStart w:id="56"/>
        <w:commentRangeStart w:id="57"/>
        <w:r w:rsidR="00F71980">
          <w:t xml:space="preserve">of </w:t>
        </w:r>
      </w:ins>
      <w:ins w:id="58" w:author="Connor OLoughlin" w:date="2025-03-05T12:00:00Z" w16du:dateUtc="2025-03-05T17:00:00Z">
        <w:r w:rsidR="00A50BD3">
          <w:t>organic</w:t>
        </w:r>
      </w:ins>
      <w:commentRangeStart w:id="59"/>
      <w:commentRangeStart w:id="60"/>
      <w:del w:id="61" w:author="Connor OLoughlin" w:date="2025-03-04T10:26:00Z" w16du:dateUtc="2025-03-04T15:26:00Z">
        <w:r w:rsidR="0026108F" w:rsidDel="00F71980">
          <w:delText>less available</w:delText>
        </w:r>
      </w:del>
      <w:r w:rsidR="0026108F">
        <w:t xml:space="preserve"> </w:t>
      </w:r>
      <w:commentRangeEnd w:id="59"/>
      <w:r w:rsidR="00875E56">
        <w:rPr>
          <w:rStyle w:val="CommentReference"/>
        </w:rPr>
        <w:commentReference w:id="59"/>
      </w:r>
      <w:commentRangeEnd w:id="60"/>
      <w:r w:rsidR="00F94F3E">
        <w:rPr>
          <w:rStyle w:val="CommentReference"/>
        </w:rPr>
        <w:commentReference w:id="60"/>
      </w:r>
      <w:r w:rsidR="0026108F">
        <w:t>carbon</w:t>
      </w:r>
      <w:commentRangeEnd w:id="56"/>
      <w:commentRangeEnd w:id="57"/>
      <w:ins w:id="62" w:author="Connor OLoughlin" w:date="2025-03-05T12:00:00Z" w16du:dateUtc="2025-03-05T17:00:00Z">
        <w:r w:rsidR="00A50BD3">
          <w:t xml:space="preserve"> substrates</w:t>
        </w:r>
      </w:ins>
      <w:r w:rsidR="004A434A">
        <w:rPr>
          <w:rStyle w:val="CommentReference"/>
        </w:rPr>
        <w:commentReference w:id="56"/>
      </w:r>
      <w:r w:rsidR="00A50BD3">
        <w:rPr>
          <w:rStyle w:val="CommentReference"/>
        </w:rPr>
        <w:commentReference w:id="57"/>
      </w:r>
      <w:ins w:id="63" w:author="Connor OLoughlin" w:date="2025-03-04T10:26:00Z" w16du:dateUtc="2025-03-04T15:26:00Z">
        <w:r w:rsidR="00F71980">
          <w:t>,</w:t>
        </w:r>
      </w:ins>
      <w:r w:rsidR="0026108F">
        <w:t xml:space="preserve"> </w:t>
      </w:r>
      <w:ins w:id="64" w:author="Connor OLoughlin" w:date="2025-03-04T10:26:00Z" w16du:dateUtc="2025-03-04T15:26:00Z">
        <w:r w:rsidR="00A00D0F">
          <w:t xml:space="preserve">We also </w:t>
        </w:r>
      </w:ins>
      <w:r w:rsidR="004A434A">
        <w:t>expected</w:t>
      </w:r>
      <w:ins w:id="65" w:author="Connor OLoughlin" w:date="2025-03-04T10:26:00Z" w16du:dateUtc="2025-03-04T15:26:00Z">
        <w:r w:rsidR="00A00D0F">
          <w:t xml:space="preserve"> that</w:t>
        </w:r>
      </w:ins>
      <w:ins w:id="66" w:author="Connor OLoughlin" w:date="2025-03-04T10:27:00Z" w16du:dateUtc="2025-03-04T15:27:00Z">
        <w:r w:rsidR="0057289D">
          <w:t xml:space="preserve"> microbial </w:t>
        </w:r>
        <w:r w:rsidR="009D7CAD">
          <w:t>activity</w:t>
        </w:r>
        <w:r w:rsidR="0057289D">
          <w:t xml:space="preserve"> would</w:t>
        </w:r>
      </w:ins>
      <w:ins w:id="67" w:author="Connor OLoughlin" w:date="2025-03-04T10:26:00Z" w16du:dateUtc="2025-03-04T15:26:00Z">
        <w:r w:rsidR="00A00D0F">
          <w:t xml:space="preserve"> </w:t>
        </w:r>
      </w:ins>
      <w:del w:id="68" w:author="Connor OLoughlin" w:date="2025-03-04T10:26:00Z" w16du:dateUtc="2025-03-04T15:26:00Z">
        <w:r w:rsidR="0026108F" w:rsidDel="00A00D0F">
          <w:delText xml:space="preserve">and </w:delText>
        </w:r>
      </w:del>
      <w:commentRangeStart w:id="69"/>
      <w:commentRangeStart w:id="70"/>
      <w:commentRangeStart w:id="71"/>
      <w:commentRangeStart w:id="72"/>
      <w:del w:id="73" w:author="Connor OLoughlin" w:date="2025-03-04T10:27:00Z" w16du:dateUtc="2025-03-04T15:27:00Z">
        <w:r w:rsidR="0026108F" w:rsidDel="0057289D">
          <w:delText>a</w:delText>
        </w:r>
      </w:del>
      <w:r w:rsidR="0026108F">
        <w:t xml:space="preserve"> shift</w:t>
      </w:r>
      <w:ins w:id="74" w:author="Connor OLoughlin" w:date="2025-03-04T10:26:00Z" w16du:dateUtc="2025-03-04T15:26:00Z">
        <w:r w:rsidR="00A00D0F">
          <w:t xml:space="preserve"> towards</w:t>
        </w:r>
      </w:ins>
      <w:ins w:id="75" w:author="Connor OLoughlin" w:date="2025-03-04T10:33:00Z" w16du:dateUtc="2025-03-04T15:33:00Z">
        <w:r w:rsidR="005C2E4A">
          <w:t xml:space="preserve"> bacterial </w:t>
        </w:r>
      </w:ins>
      <w:ins w:id="76" w:author="Connor OLoughlin" w:date="2025-03-05T13:09:00Z" w16du:dateUtc="2025-03-05T18:09:00Z">
        <w:r w:rsidR="00F94F3E">
          <w:t>maint</w:t>
        </w:r>
      </w:ins>
      <w:ins w:id="77" w:author="Connor OLoughlin" w:date="2025-03-05T13:10:00Z" w16du:dateUtc="2025-03-05T18:10:00Z">
        <w:r w:rsidR="00F94F3E">
          <w:t>enance</w:t>
        </w:r>
      </w:ins>
      <w:ins w:id="78" w:author="Connor OLoughlin" w:date="2025-03-04T10:33:00Z" w16du:dateUtc="2025-03-04T15:33:00Z">
        <w:r w:rsidR="005C2E4A">
          <w:t xml:space="preserve"> with increasing winte</w:t>
        </w:r>
      </w:ins>
      <w:ins w:id="79" w:author="Connor OLoughlin" w:date="2025-03-04T10:34:00Z" w16du:dateUtc="2025-03-04T15:34:00Z">
        <w:r w:rsidR="005C2E4A">
          <w:t>r severity.</w:t>
        </w:r>
      </w:ins>
      <w:ins w:id="80" w:author="Connor OLoughlin" w:date="2025-03-04T10:26:00Z" w16du:dateUtc="2025-03-04T15:26:00Z">
        <w:r w:rsidR="00A00D0F">
          <w:t xml:space="preserve"> </w:t>
        </w:r>
      </w:ins>
      <w:r w:rsidR="0026108F">
        <w:t xml:space="preserve"> </w:t>
      </w:r>
      <w:del w:id="81" w:author="Connor OLoughlin" w:date="2025-03-04T10:27:00Z" w16du:dateUtc="2025-03-04T15:27:00Z">
        <w:r w:rsidR="0026108F" w:rsidDel="0057289D">
          <w:delText>in microbial activity</w:delText>
        </w:r>
      </w:del>
      <w:r w:rsidR="00066154">
        <w:t>.</w:t>
      </w:r>
      <w:commentRangeEnd w:id="69"/>
      <w:r w:rsidR="00875E56">
        <w:rPr>
          <w:rStyle w:val="CommentReference"/>
        </w:rPr>
        <w:commentReference w:id="69"/>
      </w:r>
      <w:commentRangeEnd w:id="70"/>
      <w:r w:rsidR="00B3597B">
        <w:rPr>
          <w:rStyle w:val="CommentReference"/>
        </w:rPr>
        <w:commentReference w:id="70"/>
      </w:r>
      <w:commentRangeEnd w:id="71"/>
      <w:r w:rsidR="004A434A">
        <w:rPr>
          <w:rStyle w:val="CommentReference"/>
        </w:rPr>
        <w:commentReference w:id="71"/>
      </w:r>
      <w:commentRangeEnd w:id="72"/>
      <w:r w:rsidR="00F94F3E">
        <w:rPr>
          <w:rStyle w:val="CommentReference"/>
        </w:rPr>
        <w:commentReference w:id="72"/>
      </w:r>
      <w:r w:rsidR="00815A18">
        <w:t xml:space="preserve"> Water samples from </w:t>
      </w:r>
      <w:r w:rsidR="0026108F">
        <w:t>the</w:t>
      </w:r>
      <w:r w:rsidR="00815A18">
        <w:t xml:space="preserve"> Great Lakes and Lake St. Clair were </w:t>
      </w:r>
      <w:r w:rsidR="00066154">
        <w:t xml:space="preserve">collected during the </w:t>
      </w:r>
      <w:commentRangeStart w:id="82"/>
      <w:commentRangeStart w:id="83"/>
      <w:commentRangeStart w:id="84"/>
      <w:commentRangeStart w:id="85"/>
      <w:commentRangeStart w:id="86"/>
      <w:r w:rsidR="00066154">
        <w:t xml:space="preserve">winters </w:t>
      </w:r>
      <w:commentRangeEnd w:id="82"/>
      <w:r w:rsidR="00912F34">
        <w:rPr>
          <w:rStyle w:val="CommentReference"/>
        </w:rPr>
        <w:commentReference w:id="82"/>
      </w:r>
      <w:commentRangeEnd w:id="83"/>
      <w:r w:rsidR="008A2CF0">
        <w:rPr>
          <w:rStyle w:val="CommentReference"/>
        </w:rPr>
        <w:commentReference w:id="83"/>
      </w:r>
      <w:commentRangeEnd w:id="84"/>
      <w:r w:rsidR="004A434A">
        <w:rPr>
          <w:rStyle w:val="CommentReference"/>
        </w:rPr>
        <w:commentReference w:id="84"/>
      </w:r>
      <w:commentRangeEnd w:id="85"/>
      <w:r w:rsidR="004A434A">
        <w:rPr>
          <w:rStyle w:val="CommentReference"/>
        </w:rPr>
        <w:commentReference w:id="85"/>
      </w:r>
      <w:commentRangeEnd w:id="86"/>
      <w:r w:rsidR="00F94F3E">
        <w:rPr>
          <w:rStyle w:val="CommentReference"/>
        </w:rPr>
        <w:commentReference w:id="86"/>
      </w:r>
      <w:r w:rsidR="00066154">
        <w:t xml:space="preserve">of </w:t>
      </w:r>
      <w:commentRangeStart w:id="87"/>
      <w:commentRangeStart w:id="88"/>
      <w:commentRangeStart w:id="89"/>
      <w:r w:rsidR="00066154">
        <w:t>2022</w:t>
      </w:r>
      <w:commentRangeEnd w:id="87"/>
      <w:r w:rsidR="00912F34">
        <w:rPr>
          <w:rStyle w:val="CommentReference"/>
        </w:rPr>
        <w:commentReference w:id="87"/>
      </w:r>
      <w:commentRangeEnd w:id="88"/>
      <w:r w:rsidR="00F94F3E">
        <w:rPr>
          <w:rStyle w:val="CommentReference"/>
        </w:rPr>
        <w:commentReference w:id="88"/>
      </w:r>
      <w:commentRangeEnd w:id="89"/>
      <w:r w:rsidR="00A609ED">
        <w:rPr>
          <w:rStyle w:val="CommentReference"/>
        </w:rPr>
        <w:commentReference w:id="89"/>
      </w:r>
      <w:r w:rsidR="00066154">
        <w:t>, 2024, and 2025. We used the water samples to</w:t>
      </w:r>
      <w:r w:rsidR="00815A18">
        <w:t xml:space="preserve"> </w:t>
      </w:r>
      <w:r w:rsidR="00875E56">
        <w:t xml:space="preserve">determine dissolved organic carbon </w:t>
      </w:r>
      <w:r w:rsidR="00815A18">
        <w:t xml:space="preserve">(DOC) </w:t>
      </w:r>
      <w:r w:rsidR="00875E56">
        <w:t xml:space="preserve">concentrations </w:t>
      </w:r>
      <w:r w:rsidR="00815A18">
        <w:t xml:space="preserve">and </w:t>
      </w:r>
      <w:r w:rsidR="00875E56">
        <w:t xml:space="preserve">characterized fluorescent dissolved organic matter </w:t>
      </w:r>
      <w:r w:rsidR="00815A18">
        <w:t>(</w:t>
      </w:r>
      <w:proofErr w:type="spellStart"/>
      <w:r w:rsidR="00815A18">
        <w:t>fDOM</w:t>
      </w:r>
      <w:proofErr w:type="spellEnd"/>
      <w:r w:rsidR="00815A18">
        <w:t>)</w:t>
      </w:r>
      <w:r w:rsidR="0026108F">
        <w:t xml:space="preserve"> using fluorescence excitation-emission matrix spectroscopy. Bacterial production was measured via incubations with tritiated leucine and thymidine. </w:t>
      </w:r>
      <w:r w:rsidR="00815A18">
        <w:t>Winter severity was assessed</w:t>
      </w:r>
      <w:r w:rsidR="0026108F">
        <w:t xml:space="preserve"> by measuring ice</w:t>
      </w:r>
      <w:r w:rsidR="009D2ED7">
        <w:t xml:space="preserve"> quality and thickness </w:t>
      </w:r>
      <w:r w:rsidR="0026108F">
        <w:t>and snow thickness</w:t>
      </w:r>
      <w:r w:rsidR="009D2ED7">
        <w:t xml:space="preserve"> at each sampling site. </w:t>
      </w:r>
      <w:r w:rsidR="000609F7">
        <w:t xml:space="preserve">We found that more severe winters </w:t>
      </w:r>
      <w:ins w:id="90" w:author="Connor OLoughlin" w:date="2025-03-04T10:32:00Z" w16du:dateUtc="2025-03-04T15:32:00Z">
        <w:r w:rsidR="00570CB2">
          <w:t>were associated with</w:t>
        </w:r>
      </w:ins>
      <w:commentRangeStart w:id="91"/>
      <w:commentRangeStart w:id="92"/>
      <w:del w:id="93" w:author="Connor OLoughlin" w:date="2025-03-04T10:32:00Z" w16du:dateUtc="2025-03-04T15:32:00Z">
        <w:r w:rsidR="00204D76" w:rsidDel="00570CB2">
          <w:delText>resulted in</w:delText>
        </w:r>
      </w:del>
      <w:r w:rsidR="00204D76">
        <w:t xml:space="preserve"> </w:t>
      </w:r>
      <w:commentRangeEnd w:id="91"/>
      <w:r w:rsidR="00875E56">
        <w:rPr>
          <w:rStyle w:val="CommentReference"/>
        </w:rPr>
        <w:commentReference w:id="91"/>
      </w:r>
      <w:commentRangeEnd w:id="92"/>
      <w:r w:rsidR="00570CB2">
        <w:rPr>
          <w:rStyle w:val="CommentReference"/>
        </w:rPr>
        <w:commentReference w:id="92"/>
      </w:r>
      <w:r w:rsidR="00C13418">
        <w:t xml:space="preserve">lower concentrations of DOC </w:t>
      </w:r>
      <w:r w:rsidR="000A58FE">
        <w:t xml:space="preserve">and changes in carbon </w:t>
      </w:r>
      <w:ins w:id="94" w:author="Connor OLoughlin" w:date="2025-03-05T13:14:00Z" w16du:dateUtc="2025-03-05T18:14:00Z">
        <w:r w:rsidR="00F94F3E">
          <w:t>quality</w:t>
        </w:r>
      </w:ins>
      <w:commentRangeStart w:id="95"/>
      <w:commentRangeStart w:id="96"/>
      <w:commentRangeStart w:id="97"/>
      <w:del w:id="98" w:author="Connor OLoughlin" w:date="2025-03-05T13:14:00Z" w16du:dateUtc="2025-03-05T18:14:00Z">
        <w:r w:rsidR="000A58FE" w:rsidDel="00F94F3E">
          <w:delText>availability</w:delText>
        </w:r>
        <w:commentRangeEnd w:id="95"/>
        <w:r w:rsidR="00875E56" w:rsidDel="00F94F3E">
          <w:rPr>
            <w:rStyle w:val="CommentReference"/>
          </w:rPr>
          <w:commentReference w:id="95"/>
        </w:r>
      </w:del>
      <w:commentRangeEnd w:id="96"/>
      <w:r w:rsidR="00F94F3E">
        <w:rPr>
          <w:rStyle w:val="CommentReference"/>
        </w:rPr>
        <w:commentReference w:id="96"/>
      </w:r>
      <w:del w:id="99" w:author="Connor OLoughlin" w:date="2025-03-05T13:14:00Z" w16du:dateUtc="2025-03-05T18:14:00Z">
        <w:r w:rsidR="000A58FE" w:rsidDel="00F94F3E">
          <w:delText>.</w:delText>
        </w:r>
      </w:del>
      <w:r w:rsidR="000A58FE">
        <w:t xml:space="preserve"> We also found </w:t>
      </w:r>
      <w:commentRangeStart w:id="100"/>
      <w:commentRangeStart w:id="101"/>
      <w:r w:rsidR="000A58FE">
        <w:t xml:space="preserve">that </w:t>
      </w:r>
      <w:del w:id="102" w:author="Tristy Vick-Majors" w:date="2025-03-05T14:32:00Z" w16du:dateUtc="2025-03-05T19:32:00Z">
        <w:r w:rsidR="000A58FE" w:rsidDel="00A609ED">
          <w:delText xml:space="preserve">with </w:delText>
        </w:r>
      </w:del>
      <w:r w:rsidR="000A58FE">
        <w:t>more severe winters</w:t>
      </w:r>
      <w:ins w:id="103" w:author="Tristy Vick-Majors" w:date="2025-03-05T14:32:00Z" w16du:dateUtc="2025-03-05T19:32:00Z">
        <w:r w:rsidR="00A609ED">
          <w:t xml:space="preserve"> were characterized by</w:t>
        </w:r>
      </w:ins>
      <w:del w:id="104" w:author="Tristy Vick-Majors" w:date="2025-03-05T14:32:00Z" w16du:dateUtc="2025-03-05T19:32:00Z">
        <w:r w:rsidR="000A58FE" w:rsidDel="00A609ED">
          <w:delText>,</w:delText>
        </w:r>
      </w:del>
      <w:r w:rsidR="000A58FE">
        <w:t xml:space="preserve"> </w:t>
      </w:r>
      <w:del w:id="105" w:author="Tristy Vick-Majors" w:date="2025-03-05T14:32:00Z" w16du:dateUtc="2025-03-05T19:32:00Z">
        <w:r w:rsidR="000A58FE" w:rsidDel="00A609ED">
          <w:delText xml:space="preserve">there was </w:delText>
        </w:r>
      </w:del>
      <w:r w:rsidR="000A58FE">
        <w:t>a shift in microbial activity</w:t>
      </w:r>
      <w:commentRangeEnd w:id="100"/>
      <w:r w:rsidR="00875E56">
        <w:rPr>
          <w:rStyle w:val="CommentReference"/>
        </w:rPr>
        <w:commentReference w:id="100"/>
      </w:r>
      <w:commentRangeEnd w:id="101"/>
      <w:r w:rsidR="00F94F3E">
        <w:rPr>
          <w:rStyle w:val="CommentReference"/>
        </w:rPr>
        <w:commentReference w:id="101"/>
      </w:r>
      <w:ins w:id="106" w:author="Connor OLoughlin" w:date="2025-03-05T13:15:00Z" w16du:dateUtc="2025-03-05T18:15:00Z">
        <w:r w:rsidR="00F94F3E">
          <w:t xml:space="preserve"> from growth to m</w:t>
        </w:r>
      </w:ins>
      <w:ins w:id="107" w:author="Connor OLoughlin" w:date="2025-03-05T13:16:00Z" w16du:dateUtc="2025-03-05T18:16:00Z">
        <w:r w:rsidR="00F94F3E">
          <w:t>aintenance</w:t>
        </w:r>
        <w:del w:id="108" w:author="Tristy Vick-Majors" w:date="2025-03-05T14:32:00Z" w16du:dateUtc="2025-03-05T19:32:00Z">
          <w:r w:rsidR="00F94F3E" w:rsidDel="00A609ED">
            <w:delText xml:space="preserve"> and protein production</w:delText>
          </w:r>
        </w:del>
      </w:ins>
      <w:r w:rsidR="000A58FE">
        <w:t>.</w:t>
      </w:r>
      <w:commentRangeEnd w:id="97"/>
      <w:r w:rsidR="00A3696C">
        <w:rPr>
          <w:rStyle w:val="CommentReference"/>
        </w:rPr>
        <w:commentReference w:id="97"/>
      </w:r>
      <w:r w:rsidR="000A58FE">
        <w:t xml:space="preserve"> Our findings provide insight into how interannual variation in winter severity impacts </w:t>
      </w:r>
      <w:ins w:id="109" w:author="Connor OLoughlin" w:date="2025-03-05T13:16:00Z" w16du:dateUtc="2025-03-05T18:16:00Z">
        <w:r w:rsidR="00F94F3E">
          <w:t>carbon</w:t>
        </w:r>
      </w:ins>
      <w:ins w:id="110" w:author="Connor OLoughlin" w:date="2025-03-05T13:17:00Z" w16du:dateUtc="2025-03-05T18:17:00Z">
        <w:r w:rsidR="00F94F3E">
          <w:t xml:space="preserve"> quality and quantity </w:t>
        </w:r>
      </w:ins>
      <w:commentRangeStart w:id="111"/>
      <w:commentRangeStart w:id="112"/>
      <w:del w:id="113" w:author="Connor OLoughlin" w:date="2025-03-05T13:16:00Z" w16du:dateUtc="2025-03-05T18:16:00Z">
        <w:r w:rsidR="000A58FE" w:rsidDel="00F94F3E">
          <w:delText>nutrient</w:delText>
        </w:r>
      </w:del>
      <w:del w:id="114" w:author="Connor OLoughlin" w:date="2025-03-05T13:17:00Z" w16du:dateUtc="2025-03-05T18:17:00Z">
        <w:r w:rsidR="000A58FE" w:rsidDel="00F94F3E">
          <w:delText xml:space="preserve"> availability </w:delText>
        </w:r>
      </w:del>
      <w:commentRangeEnd w:id="111"/>
      <w:r w:rsidR="00A3696C">
        <w:rPr>
          <w:rStyle w:val="CommentReference"/>
        </w:rPr>
        <w:commentReference w:id="111"/>
      </w:r>
      <w:commentRangeEnd w:id="112"/>
      <w:r w:rsidR="00F94F3E">
        <w:rPr>
          <w:rStyle w:val="CommentReference"/>
        </w:rPr>
        <w:commentReference w:id="112"/>
      </w:r>
      <w:r w:rsidR="000A58FE">
        <w:t>and microbial activity in the Great Lakes.</w:t>
      </w:r>
    </w:p>
    <w:p w14:paraId="26379512" w14:textId="3D5EA30A" w:rsidR="005929A5" w:rsidRDefault="005929A5" w:rsidP="005929A5">
      <w:r>
        <w:tab/>
      </w:r>
    </w:p>
    <w:sectPr w:rsidR="005929A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Tristy Vick-Majors" w:date="2025-03-04T14:11:00Z" w:initials="TV">
    <w:p w14:paraId="225A2D28" w14:textId="77777777" w:rsidR="00A3696C" w:rsidRDefault="00A3696C" w:rsidP="00A3696C">
      <w:r>
        <w:rPr>
          <w:rStyle w:val="CommentReference"/>
        </w:rPr>
        <w:annotationRef/>
      </w:r>
      <w:r>
        <w:rPr>
          <w:color w:val="000000"/>
          <w:sz w:val="20"/>
          <w:szCs w:val="20"/>
        </w:rPr>
        <w:t>Same comment as at the end - you don’t talk about nutrients, so need to consider different wording, or adding nutrient (inorganic N and P) data into the abstract.</w:t>
      </w:r>
    </w:p>
  </w:comment>
  <w:comment w:id="3" w:author="Connor OLoughlin" w:date="2025-03-04T17:00:00Z" w:initials="CO">
    <w:p w14:paraId="6AA177E7" w14:textId="77777777" w:rsidR="007E7B52" w:rsidRDefault="007E7B52" w:rsidP="007E7B52">
      <w:pPr>
        <w:pStyle w:val="CommentText"/>
      </w:pPr>
      <w:r>
        <w:rPr>
          <w:rStyle w:val="CommentReference"/>
        </w:rPr>
        <w:annotationRef/>
      </w:r>
      <w:r>
        <w:t>Does carbon availability make sense?</w:t>
      </w:r>
    </w:p>
  </w:comment>
  <w:comment w:id="5" w:author="Tristy Vick-Majors" w:date="2025-03-05T14:30:00Z" w:initials="TV">
    <w:p w14:paraId="17B3A75C" w14:textId="77777777" w:rsidR="00A609ED" w:rsidRDefault="00A609ED" w:rsidP="00A609ED">
      <w:r>
        <w:rPr>
          <w:rStyle w:val="CommentReference"/>
        </w:rPr>
        <w:annotationRef/>
      </w:r>
      <w:r>
        <w:rPr>
          <w:color w:val="000000"/>
          <w:sz w:val="20"/>
          <w:szCs w:val="20"/>
        </w:rPr>
        <w:t>Adding, because depending on where someone is on earth, they might refer to other large lakes a Great Lake</w:t>
      </w:r>
    </w:p>
  </w:comment>
  <w:comment w:id="8" w:author="Tristy Vick-Majors" w:date="2025-03-04T09:29:00Z" w:initials="TV">
    <w:p w14:paraId="5D3463FB" w14:textId="575C1A35" w:rsidR="00875E56" w:rsidRDefault="00875E56" w:rsidP="00875E56">
      <w:r>
        <w:rPr>
          <w:rStyle w:val="CommentReference"/>
        </w:rPr>
        <w:annotationRef/>
      </w:r>
      <w:r>
        <w:rPr>
          <w:color w:val="000000"/>
          <w:sz w:val="20"/>
          <w:szCs w:val="20"/>
        </w:rPr>
        <w:t>As written, this says that it is the variation in winter severity that creates physical barriers between lake water and atmosphere. But it is the ice cover that does that, and the ice an indicator of winter severity. So, this needs to be restated.</w:t>
      </w:r>
    </w:p>
  </w:comment>
  <w:comment w:id="9" w:author="Connor OLoughlin" w:date="2025-03-04T10:20:00Z" w:initials="CO">
    <w:p w14:paraId="0353FB80" w14:textId="77777777" w:rsidR="00F07D04" w:rsidRDefault="00F07D04" w:rsidP="00F07D04">
      <w:pPr>
        <w:pStyle w:val="CommentText"/>
      </w:pPr>
      <w:r>
        <w:rPr>
          <w:rStyle w:val="CommentReference"/>
        </w:rPr>
        <w:annotationRef/>
      </w:r>
      <w:r>
        <w:t>Does this make a little more sense?</w:t>
      </w:r>
    </w:p>
  </w:comment>
  <w:comment w:id="10" w:author="Tristy Vick-Majors" w:date="2025-03-04T13:59:00Z" w:initials="TV">
    <w:p w14:paraId="6B89797B" w14:textId="77777777" w:rsidR="004A434A" w:rsidRDefault="004A434A" w:rsidP="004A434A">
      <w:r>
        <w:rPr>
          <w:rStyle w:val="CommentReference"/>
        </w:rPr>
        <w:annotationRef/>
      </w:r>
      <w:r>
        <w:rPr>
          <w:color w:val="000000"/>
          <w:sz w:val="20"/>
          <w:szCs w:val="20"/>
        </w:rPr>
        <w:t>It is better, but as written, “as it” refers to variation in ice cover, when I think what you want to refer to ice cover itself. It would be clearer to say “because ice”, or something similar, instead.</w:t>
      </w:r>
    </w:p>
  </w:comment>
  <w:comment w:id="11" w:author="Connor OLoughlin" w:date="2025-03-04T17:00:00Z" w:initials="CO">
    <w:p w14:paraId="6B3E4FB3" w14:textId="77777777" w:rsidR="007E7B52" w:rsidRDefault="007E7B52" w:rsidP="007E7B52">
      <w:pPr>
        <w:pStyle w:val="CommentText"/>
      </w:pPr>
      <w:r>
        <w:rPr>
          <w:rStyle w:val="CommentReference"/>
        </w:rPr>
        <w:annotationRef/>
      </w:r>
      <w:r>
        <w:t>I altered this sentence</w:t>
      </w:r>
    </w:p>
  </w:comment>
  <w:comment w:id="31" w:author="Tristy Vick-Majors" w:date="2025-03-04T09:30:00Z" w:initials="TV">
    <w:p w14:paraId="42E4E427" w14:textId="5AE5596C" w:rsidR="00875E56" w:rsidRDefault="00875E56" w:rsidP="00875E56">
      <w:r>
        <w:rPr>
          <w:rStyle w:val="CommentReference"/>
        </w:rPr>
        <w:annotationRef/>
      </w:r>
      <w:r>
        <w:rPr>
          <w:color w:val="000000"/>
          <w:sz w:val="20"/>
          <w:szCs w:val="20"/>
        </w:rPr>
        <w:t xml:space="preserve">“Ice” is specific, but “other winter factors” is vague. </w:t>
      </w:r>
    </w:p>
  </w:comment>
  <w:comment w:id="32" w:author="Connor OLoughlin" w:date="2025-03-04T10:21:00Z" w:initials="CO">
    <w:p w14:paraId="10A47C13" w14:textId="77777777" w:rsidR="00585282" w:rsidRDefault="00585282" w:rsidP="00585282">
      <w:pPr>
        <w:pStyle w:val="CommentText"/>
      </w:pPr>
      <w:r>
        <w:rPr>
          <w:rStyle w:val="CommentReference"/>
        </w:rPr>
        <w:annotationRef/>
      </w:r>
      <w:r>
        <w:t>Just limited it to ice</w:t>
      </w:r>
    </w:p>
  </w:comment>
  <w:comment w:id="35" w:author="Tristy Vick-Majors" w:date="2025-03-05T14:29:00Z" w:initials="TV">
    <w:p w14:paraId="7287B224" w14:textId="77777777" w:rsidR="00A609ED" w:rsidRDefault="00A609ED" w:rsidP="00A609ED">
      <w:r>
        <w:rPr>
          <w:rStyle w:val="CommentReference"/>
        </w:rPr>
        <w:annotationRef/>
      </w:r>
      <w:r>
        <w:rPr>
          <w:color w:val="000000"/>
          <w:sz w:val="20"/>
          <w:szCs w:val="20"/>
        </w:rPr>
        <w:t>Since it is not only important in the Great Lakes, I removed that from the sentence, and specified GL below.</w:t>
      </w:r>
    </w:p>
  </w:comment>
  <w:comment w:id="37" w:author="Tristy Vick-Majors" w:date="2025-03-04T09:30:00Z" w:initials="TV">
    <w:p w14:paraId="399FFE90" w14:textId="7969812D" w:rsidR="00875E56" w:rsidRDefault="00875E56" w:rsidP="00875E56">
      <w:r>
        <w:rPr>
          <w:rStyle w:val="CommentReference"/>
        </w:rPr>
        <w:annotationRef/>
      </w:r>
      <w:r>
        <w:rPr>
          <w:color w:val="000000"/>
          <w:sz w:val="20"/>
          <w:szCs w:val="20"/>
        </w:rPr>
        <w:t>Why?</w:t>
      </w:r>
    </w:p>
  </w:comment>
  <w:comment w:id="38" w:author="Connor OLoughlin" w:date="2025-03-04T10:22:00Z" w:initials="CO">
    <w:p w14:paraId="210D940E" w14:textId="77777777" w:rsidR="007C00A4" w:rsidRDefault="007C00A4" w:rsidP="007C00A4">
      <w:pPr>
        <w:pStyle w:val="CommentText"/>
      </w:pPr>
      <w:r>
        <w:rPr>
          <w:rStyle w:val="CommentReference"/>
        </w:rPr>
        <w:annotationRef/>
      </w:r>
      <w:r>
        <w:t>Added a sentence here</w:t>
      </w:r>
    </w:p>
  </w:comment>
  <w:comment w:id="39" w:author="Tristy Vick-Majors" w:date="2025-03-04T14:02:00Z" w:initials="TV">
    <w:p w14:paraId="1299760C" w14:textId="77777777" w:rsidR="004A434A" w:rsidRDefault="004A434A" w:rsidP="004A434A">
      <w:r>
        <w:rPr>
          <w:rStyle w:val="CommentReference"/>
        </w:rPr>
        <w:annotationRef/>
      </w:r>
      <w:r>
        <w:rPr>
          <w:color w:val="000000"/>
          <w:sz w:val="20"/>
          <w:szCs w:val="20"/>
        </w:rPr>
        <w:t>Ok, but “interseasonal effects” and “that impact the following seasons” is redundant, isn’t it? I’d say use one of them. You can choose which you think it clearer.</w:t>
      </w:r>
    </w:p>
  </w:comment>
  <w:comment w:id="40" w:author="Connor OLoughlin" w:date="2025-03-05T13:19:00Z" w:initials="CO">
    <w:p w14:paraId="3C46D534" w14:textId="77777777" w:rsidR="00F94F3E" w:rsidRDefault="00F94F3E" w:rsidP="00F94F3E">
      <w:pPr>
        <w:pStyle w:val="CommentText"/>
      </w:pPr>
      <w:r>
        <w:rPr>
          <w:rStyle w:val="CommentReference"/>
        </w:rPr>
        <w:annotationRef/>
      </w:r>
      <w:r>
        <w:t>I chose to go with inter-seasonal effects.</w:t>
      </w:r>
    </w:p>
  </w:comment>
  <w:comment w:id="43" w:author="Tristy Vick-Majors" w:date="2025-03-04T09:31:00Z" w:initials="TV">
    <w:p w14:paraId="4A23B9F4" w14:textId="58101FEB" w:rsidR="00875E56" w:rsidRDefault="00875E56" w:rsidP="00875E56">
      <w:r>
        <w:rPr>
          <w:rStyle w:val="CommentReference"/>
        </w:rPr>
        <w:annotationRef/>
      </w:r>
      <w:r>
        <w:rPr>
          <w:color w:val="000000"/>
          <w:sz w:val="20"/>
          <w:szCs w:val="20"/>
        </w:rPr>
        <w:t>Delete and just let “recent studies” cover this.</w:t>
      </w:r>
    </w:p>
  </w:comment>
  <w:comment w:id="44" w:author="Connor OLoughlin" w:date="2025-03-05T11:58:00Z" w:initials="CO">
    <w:p w14:paraId="5A89D6AD" w14:textId="77777777" w:rsidR="00A50BD3" w:rsidRDefault="00A50BD3" w:rsidP="00A50BD3">
      <w:pPr>
        <w:pStyle w:val="CommentText"/>
      </w:pPr>
      <w:r>
        <w:rPr>
          <w:rStyle w:val="CommentReference"/>
        </w:rPr>
        <w:annotationRef/>
      </w:r>
      <w:r>
        <w:t>Got it</w:t>
      </w:r>
    </w:p>
  </w:comment>
  <w:comment w:id="46" w:author="Tristy Vick-Majors" w:date="2025-03-04T09:32:00Z" w:initials="TV">
    <w:p w14:paraId="21E4F9D5" w14:textId="5248ABAF" w:rsidR="00875E56" w:rsidRDefault="00875E56" w:rsidP="00875E56">
      <w:r>
        <w:rPr>
          <w:rStyle w:val="CommentReference"/>
        </w:rPr>
        <w:annotationRef/>
      </w:r>
      <w:r>
        <w:rPr>
          <w:color w:val="000000"/>
          <w:sz w:val="20"/>
          <w:szCs w:val="20"/>
        </w:rPr>
        <w:t>This is more direct than what you had.</w:t>
      </w:r>
    </w:p>
  </w:comment>
  <w:comment w:id="49" w:author="Tristy Vick-Majors" w:date="2025-03-04T09:32:00Z" w:initials="TV">
    <w:p w14:paraId="0E0DB7A8" w14:textId="77777777" w:rsidR="00875E56" w:rsidRDefault="00875E56" w:rsidP="00875E56">
      <w:r>
        <w:rPr>
          <w:rStyle w:val="CommentReference"/>
        </w:rPr>
        <w:annotationRef/>
      </w:r>
      <w:r>
        <w:rPr>
          <w:color w:val="000000"/>
          <w:sz w:val="20"/>
          <w:szCs w:val="20"/>
        </w:rPr>
        <w:t>Since you’re talking about two things, this needs to be plural to refer to both of them.</w:t>
      </w:r>
    </w:p>
  </w:comment>
  <w:comment w:id="50" w:author="Connor OLoughlin" w:date="2025-03-05T12:00:00Z" w:initials="CO">
    <w:p w14:paraId="364BE1B8" w14:textId="77777777" w:rsidR="00A50BD3" w:rsidRDefault="00A50BD3" w:rsidP="00A50BD3">
      <w:pPr>
        <w:pStyle w:val="CommentText"/>
      </w:pPr>
      <w:r>
        <w:rPr>
          <w:rStyle w:val="CommentReference"/>
        </w:rPr>
        <w:annotationRef/>
      </w:r>
      <w:r>
        <w:t>Does adding “both” do what you are suggesting?</w:t>
      </w:r>
    </w:p>
  </w:comment>
  <w:comment w:id="51" w:author="Tristy Vick-Majors" w:date="2025-03-05T14:28:00Z" w:initials="TV">
    <w:p w14:paraId="6533FF36" w14:textId="77777777" w:rsidR="00A609ED" w:rsidRDefault="00A609ED" w:rsidP="00A609ED">
      <w:r>
        <w:rPr>
          <w:rStyle w:val="CommentReference"/>
        </w:rPr>
        <w:annotationRef/>
      </w:r>
      <w:r>
        <w:rPr>
          <w:color w:val="000000"/>
          <w:sz w:val="20"/>
          <w:szCs w:val="20"/>
        </w:rPr>
        <w:t xml:space="preserve">You don’t need “both” - I think I changed this from “is” to “are”, which takes care of it, and I was explaining the change. </w:t>
      </w:r>
    </w:p>
  </w:comment>
  <w:comment w:id="59" w:author="Tristy Vick-Majors" w:date="2025-03-04T09:33:00Z" w:initials="TV">
    <w:p w14:paraId="5A66AA93" w14:textId="31962D26" w:rsidR="00875E56" w:rsidRDefault="00875E56" w:rsidP="00875E56">
      <w:r>
        <w:rPr>
          <w:rStyle w:val="CommentReference"/>
        </w:rPr>
        <w:annotationRef/>
      </w:r>
      <w:r>
        <w:rPr>
          <w:color w:val="000000"/>
          <w:sz w:val="20"/>
          <w:szCs w:val="20"/>
        </w:rPr>
        <w:t>Do you mean reduced quantity, or reduced quality? Or both? Be specific here, especially since it is a hypothesis.</w:t>
      </w:r>
    </w:p>
  </w:comment>
  <w:comment w:id="60" w:author="Connor OLoughlin" w:date="2025-03-05T13:12:00Z" w:initials="CO">
    <w:p w14:paraId="5938FDE4" w14:textId="77777777" w:rsidR="00F94F3E" w:rsidRDefault="00F94F3E" w:rsidP="00F94F3E">
      <w:pPr>
        <w:pStyle w:val="CommentText"/>
      </w:pPr>
      <w:r>
        <w:rPr>
          <w:rStyle w:val="CommentReference"/>
        </w:rPr>
        <w:annotationRef/>
      </w:r>
      <w:r>
        <w:t>I was referring to both so I added both quantity and quality</w:t>
      </w:r>
    </w:p>
  </w:comment>
  <w:comment w:id="56" w:author="Tristy Vick-Majors" w:date="2025-03-04T14:03:00Z" w:initials="TV">
    <w:p w14:paraId="0DA44519" w14:textId="62297631" w:rsidR="004A434A" w:rsidRDefault="004A434A" w:rsidP="004A434A">
      <w:r>
        <w:rPr>
          <w:rStyle w:val="CommentReference"/>
        </w:rPr>
        <w:annotationRef/>
      </w:r>
      <w:r>
        <w:rPr>
          <w:color w:val="000000"/>
          <w:sz w:val="20"/>
          <w:szCs w:val="20"/>
        </w:rPr>
        <w:t>How about “organic carbon substrates”?</w:t>
      </w:r>
    </w:p>
  </w:comment>
  <w:comment w:id="57" w:author="Connor OLoughlin" w:date="2025-03-05T12:01:00Z" w:initials="CO">
    <w:p w14:paraId="38D7C8FE" w14:textId="77777777" w:rsidR="00A50BD3" w:rsidRDefault="00A50BD3" w:rsidP="00A50BD3">
      <w:pPr>
        <w:pStyle w:val="CommentText"/>
      </w:pPr>
      <w:r>
        <w:rPr>
          <w:rStyle w:val="CommentReference"/>
        </w:rPr>
        <w:annotationRef/>
      </w:r>
      <w:r>
        <w:t>I added that in</w:t>
      </w:r>
    </w:p>
  </w:comment>
  <w:comment w:id="69" w:author="Tristy Vick-Majors" w:date="2025-03-04T09:33:00Z" w:initials="TV">
    <w:p w14:paraId="3FA51D45" w14:textId="4E97304B" w:rsidR="00875E56" w:rsidRDefault="00875E56" w:rsidP="00875E56">
      <w:r>
        <w:rPr>
          <w:rStyle w:val="CommentReference"/>
        </w:rPr>
        <w:annotationRef/>
      </w:r>
      <w:r>
        <w:rPr>
          <w:color w:val="000000"/>
          <w:sz w:val="20"/>
          <w:szCs w:val="20"/>
        </w:rPr>
        <w:t>A shift towards what?</w:t>
      </w:r>
    </w:p>
  </w:comment>
  <w:comment w:id="70" w:author="Connor OLoughlin" w:date="2025-03-04T10:34:00Z" w:initials="CO">
    <w:p w14:paraId="1AD6E80A" w14:textId="77777777" w:rsidR="00B3597B" w:rsidRDefault="00B3597B" w:rsidP="00B3597B">
      <w:pPr>
        <w:pStyle w:val="CommentText"/>
      </w:pPr>
      <w:r>
        <w:rPr>
          <w:rStyle w:val="CommentReference"/>
        </w:rPr>
        <w:annotationRef/>
      </w:r>
      <w:r>
        <w:t>I elaborated a bit more</w:t>
      </w:r>
    </w:p>
  </w:comment>
  <w:comment w:id="71" w:author="Tristy Vick-Majors" w:date="2025-03-04T14:05:00Z" w:initials="TV">
    <w:p w14:paraId="63EA07D9" w14:textId="77777777" w:rsidR="004A434A" w:rsidRDefault="004A434A" w:rsidP="004A434A">
      <w:r>
        <w:rPr>
          <w:rStyle w:val="CommentReference"/>
        </w:rPr>
        <w:annotationRef/>
      </w:r>
      <w:r>
        <w:rPr>
          <w:color w:val="000000"/>
          <w:sz w:val="20"/>
          <w:szCs w:val="20"/>
        </w:rPr>
        <w:t>Better, but we did not directly measure respiration. Leucine is a proxy for maintenance metabolism, while thymidine is a proxy for growth (protein production vs DNA replication). So you could expect a shift towards maintenance and away from growth.</w:t>
      </w:r>
    </w:p>
  </w:comment>
  <w:comment w:id="72" w:author="Connor OLoughlin" w:date="2025-03-05T13:11:00Z" w:initials="CO">
    <w:p w14:paraId="7D1074A5" w14:textId="77777777" w:rsidR="00F94F3E" w:rsidRDefault="00F94F3E" w:rsidP="00F94F3E">
      <w:pPr>
        <w:pStyle w:val="CommentText"/>
      </w:pPr>
      <w:r>
        <w:rPr>
          <w:rStyle w:val="CommentReference"/>
        </w:rPr>
        <w:annotationRef/>
      </w:r>
      <w:r>
        <w:t>I switched it to maintenance</w:t>
      </w:r>
    </w:p>
  </w:comment>
  <w:comment w:id="82" w:author="Tristy Vick-Majors" w:date="2025-03-04T09:38:00Z" w:initials="TV">
    <w:p w14:paraId="3645A79B" w14:textId="350D8CE1" w:rsidR="00912F34" w:rsidRDefault="00912F34" w:rsidP="00912F34">
      <w:r>
        <w:rPr>
          <w:rStyle w:val="CommentReference"/>
        </w:rPr>
        <w:annotationRef/>
      </w:r>
      <w:r>
        <w:rPr>
          <w:color w:val="000000"/>
          <w:sz w:val="20"/>
          <w:szCs w:val="20"/>
        </w:rPr>
        <w:t>Are you only showing winter data? Or will you use the 2024 data from other seasons?</w:t>
      </w:r>
    </w:p>
  </w:comment>
  <w:comment w:id="83" w:author="Connor OLoughlin" w:date="2025-03-04T10:32:00Z" w:initials="CO">
    <w:p w14:paraId="39D5E100" w14:textId="77777777" w:rsidR="008A2CF0" w:rsidRDefault="008A2CF0" w:rsidP="008A2CF0">
      <w:pPr>
        <w:pStyle w:val="CommentText"/>
      </w:pPr>
      <w:r>
        <w:rPr>
          <w:rStyle w:val="CommentReference"/>
        </w:rPr>
        <w:annotationRef/>
      </w:r>
      <w:r>
        <w:t>I was thinking of focusing on winter for this poster since I think including interseasonal patterns would be a lot to fit on a poster. Kind of tying into your comment below about Ozerksy and the 2022 data. I was hoping to include that data into this poster to hopefully provide more support for differences in winter severity driving microbial activity and nutrient availability. If you think we should reach out to Ted, I would like to do that.</w:t>
      </w:r>
    </w:p>
  </w:comment>
  <w:comment w:id="84" w:author="Tristy Vick-Majors" w:date="2025-03-04T14:07:00Z" w:initials="TV">
    <w:p w14:paraId="12AEB453" w14:textId="77777777" w:rsidR="004A434A" w:rsidRDefault="004A434A" w:rsidP="004A434A">
      <w:r>
        <w:rPr>
          <w:rStyle w:val="CommentReference"/>
        </w:rPr>
        <w:annotationRef/>
      </w:r>
      <w:r>
        <w:rPr>
          <w:color w:val="000000"/>
          <w:sz w:val="20"/>
          <w:szCs w:val="20"/>
        </w:rPr>
        <w:t>Ok, then yes, you should email Ted and cc me. Make sure to use a descriptive title in the email subject to make sure he sees it, and let him know you’d like to use 2022 data (and which data) on a poster and want to make sure to include anyone who should be included.</w:t>
      </w:r>
    </w:p>
  </w:comment>
  <w:comment w:id="85" w:author="Tristy Vick-Majors" w:date="2025-03-04T14:07:00Z" w:initials="TV">
    <w:p w14:paraId="17DBC5A6" w14:textId="77777777" w:rsidR="004A434A" w:rsidRDefault="004A434A" w:rsidP="004A434A">
      <w:r>
        <w:rPr>
          <w:rStyle w:val="CommentReference"/>
        </w:rPr>
        <w:annotationRef/>
      </w:r>
      <w:r>
        <w:rPr>
          <w:color w:val="000000"/>
          <w:sz w:val="20"/>
          <w:szCs w:val="20"/>
        </w:rPr>
        <w:t>Regarding the other seasons being too much for a poster, I don’t think so, but it’s ok to focus on winter for this one.</w:t>
      </w:r>
    </w:p>
  </w:comment>
  <w:comment w:id="86" w:author="Connor OLoughlin" w:date="2025-03-05T13:14:00Z" w:initials="CO">
    <w:p w14:paraId="11310D88" w14:textId="77777777" w:rsidR="00F94F3E" w:rsidRDefault="00F94F3E" w:rsidP="00F94F3E">
      <w:pPr>
        <w:pStyle w:val="CommentText"/>
      </w:pPr>
      <w:r>
        <w:rPr>
          <w:rStyle w:val="CommentReference"/>
        </w:rPr>
        <w:annotationRef/>
      </w:r>
      <w:r>
        <w:t>Sounds good, perhaps I could something like that for a conference.</w:t>
      </w:r>
    </w:p>
  </w:comment>
  <w:comment w:id="87" w:author="Tristy Vick-Majors" w:date="2025-03-04T09:38:00Z" w:initials="TV">
    <w:p w14:paraId="18EC9FBA" w14:textId="3171B8EC" w:rsidR="00912F34" w:rsidRDefault="00912F34" w:rsidP="00912F34">
      <w:r>
        <w:rPr>
          <w:rStyle w:val="CommentReference"/>
        </w:rPr>
        <w:annotationRef/>
      </w:r>
      <w:r>
        <w:rPr>
          <w:color w:val="000000"/>
          <w:sz w:val="20"/>
          <w:szCs w:val="20"/>
        </w:rPr>
        <w:t>Is including this consistent with how the student team has been working on the data? If we include 2022, I think we should at least reach out to Ted for guidance on whether other coauthors are needed. I know that Maggie X had a masters student who worked on the 2022 DOC for example.</w:t>
      </w:r>
    </w:p>
  </w:comment>
  <w:comment w:id="88" w:author="Connor OLoughlin" w:date="2025-03-05T13:13:00Z" w:initials="CO">
    <w:p w14:paraId="1DA0F308" w14:textId="77777777" w:rsidR="00F94F3E" w:rsidRDefault="00F94F3E" w:rsidP="00F94F3E">
      <w:pPr>
        <w:pStyle w:val="CommentText"/>
      </w:pPr>
      <w:r>
        <w:rPr>
          <w:rStyle w:val="CommentReference"/>
        </w:rPr>
        <w:annotationRef/>
      </w:r>
      <w:r>
        <w:t>I will send an email to Ted after sending you these edits and possibly Xenopoulos</w:t>
      </w:r>
    </w:p>
  </w:comment>
  <w:comment w:id="89" w:author="Tristy Vick-Majors" w:date="2025-03-05T14:31:00Z" w:initials="TV">
    <w:p w14:paraId="0652B2A8" w14:textId="77777777" w:rsidR="00A609ED" w:rsidRDefault="00A609ED" w:rsidP="00A609ED">
      <w:r>
        <w:rPr>
          <w:rStyle w:val="CommentReference"/>
        </w:rPr>
        <w:annotationRef/>
      </w:r>
      <w:r>
        <w:rPr>
          <w:color w:val="000000"/>
          <w:sz w:val="20"/>
          <w:szCs w:val="20"/>
        </w:rPr>
        <w:t xml:space="preserve">Now that I think about it, I think her student focused on the ice DOC. </w:t>
      </w:r>
    </w:p>
  </w:comment>
  <w:comment w:id="91" w:author="Tristy Vick-Majors" w:date="2025-03-04T09:35:00Z" w:initials="TV">
    <w:p w14:paraId="38D37D1D" w14:textId="6E2A2BF1" w:rsidR="00875E56" w:rsidRDefault="00875E56" w:rsidP="00875E56">
      <w:r>
        <w:rPr>
          <w:rStyle w:val="CommentReference"/>
        </w:rPr>
        <w:annotationRef/>
      </w:r>
      <w:r>
        <w:rPr>
          <w:color w:val="000000"/>
          <w:sz w:val="20"/>
          <w:szCs w:val="20"/>
        </w:rPr>
        <w:t>This assigns a causal relationship, which you can only do if it is statistically supported (in which case you should provide a stat like a p value). Otherwise, use “were associated with” instead.</w:t>
      </w:r>
    </w:p>
  </w:comment>
  <w:comment w:id="92" w:author="Connor OLoughlin" w:date="2025-03-04T10:33:00Z" w:initials="CO">
    <w:p w14:paraId="21B7A5B7" w14:textId="77777777" w:rsidR="00570CB2" w:rsidRDefault="00570CB2" w:rsidP="00570CB2">
      <w:pPr>
        <w:pStyle w:val="CommentText"/>
      </w:pPr>
      <w:r>
        <w:rPr>
          <w:rStyle w:val="CommentReference"/>
        </w:rPr>
        <w:annotationRef/>
      </w:r>
      <w:r>
        <w:t>I see, I do not think I would be able to get a meaningful p-value from the data I currently have. I can look into that  though.</w:t>
      </w:r>
    </w:p>
  </w:comment>
  <w:comment w:id="95" w:author="Tristy Vick-Majors" w:date="2025-03-04T09:36:00Z" w:initials="TV">
    <w:p w14:paraId="446D81FB" w14:textId="75B23BFC" w:rsidR="00875E56" w:rsidRDefault="00875E56" w:rsidP="00875E56">
      <w:r>
        <w:rPr>
          <w:rStyle w:val="CommentReference"/>
        </w:rPr>
        <w:annotationRef/>
      </w:r>
      <w:r>
        <w:rPr>
          <w:color w:val="000000"/>
          <w:sz w:val="20"/>
          <w:szCs w:val="20"/>
        </w:rPr>
        <w:t>Are you referring to fDOM here? If so, “quality” would be more correct than “availability”.</w:t>
      </w:r>
    </w:p>
  </w:comment>
  <w:comment w:id="96" w:author="Connor OLoughlin" w:date="2025-03-05T13:15:00Z" w:initials="CO">
    <w:p w14:paraId="79E69B39" w14:textId="77777777" w:rsidR="00F94F3E" w:rsidRDefault="00F94F3E" w:rsidP="00F94F3E">
      <w:pPr>
        <w:pStyle w:val="CommentText"/>
      </w:pPr>
      <w:r>
        <w:rPr>
          <w:rStyle w:val="CommentReference"/>
        </w:rPr>
        <w:annotationRef/>
      </w:r>
      <w:r>
        <w:t>I changed this. I guess my train of thought was the more humic and/or aromatic carbon would be “less available carbon” because of its complexity.</w:t>
      </w:r>
    </w:p>
  </w:comment>
  <w:comment w:id="100" w:author="Tristy Vick-Majors" w:date="2025-03-04T09:36:00Z" w:initials="TV">
    <w:p w14:paraId="0AF0944B" w14:textId="4480DE32" w:rsidR="00875E56" w:rsidRDefault="00875E56" w:rsidP="00875E56">
      <w:r>
        <w:rPr>
          <w:rStyle w:val="CommentReference"/>
        </w:rPr>
        <w:annotationRef/>
      </w:r>
      <w:r>
        <w:rPr>
          <w:color w:val="000000"/>
          <w:sz w:val="20"/>
          <w:szCs w:val="20"/>
        </w:rPr>
        <w:t>What is the shift? This is not clear.</w:t>
      </w:r>
    </w:p>
  </w:comment>
  <w:comment w:id="101" w:author="Connor OLoughlin" w:date="2025-03-05T13:16:00Z" w:initials="CO">
    <w:p w14:paraId="73DA62E8" w14:textId="77777777" w:rsidR="00F94F3E" w:rsidRDefault="00F94F3E" w:rsidP="00F94F3E">
      <w:pPr>
        <w:pStyle w:val="CommentText"/>
      </w:pPr>
      <w:r>
        <w:rPr>
          <w:rStyle w:val="CommentReference"/>
        </w:rPr>
        <w:annotationRef/>
      </w:r>
      <w:r>
        <w:t>I elaborated some more.</w:t>
      </w:r>
    </w:p>
  </w:comment>
  <w:comment w:id="97" w:author="Tristy Vick-Majors" w:date="2025-03-04T14:09:00Z" w:initials="TV">
    <w:p w14:paraId="521447F2" w14:textId="63C11ED7" w:rsidR="00A3696C" w:rsidRDefault="00A3696C" w:rsidP="00A3696C">
      <w:r>
        <w:rPr>
          <w:rStyle w:val="CommentReference"/>
        </w:rPr>
        <w:annotationRef/>
      </w:r>
      <w:r>
        <w:rPr>
          <w:color w:val="000000"/>
          <w:sz w:val="20"/>
          <w:szCs w:val="20"/>
        </w:rPr>
        <w:t>Reiterating that you need to address these two comments.</w:t>
      </w:r>
    </w:p>
  </w:comment>
  <w:comment w:id="111" w:author="Tristy Vick-Majors" w:date="2025-03-04T14:10:00Z" w:initials="TV">
    <w:p w14:paraId="7E122A01" w14:textId="77777777" w:rsidR="00A3696C" w:rsidRDefault="00A3696C" w:rsidP="00A3696C">
      <w:r>
        <w:rPr>
          <w:rStyle w:val="CommentReference"/>
        </w:rPr>
        <w:annotationRef/>
      </w:r>
      <w:r>
        <w:rPr>
          <w:color w:val="000000"/>
          <w:sz w:val="20"/>
          <w:szCs w:val="20"/>
        </w:rPr>
        <w:t>Now that I’m at the end, I realize that you didn’t put anything “nutrient” related in the abstract. Are you including DOC/DOM with “nutrients”? “Nutrients” will make most people think you are talking about inorganic N and P, not organic C.</w:t>
      </w:r>
    </w:p>
  </w:comment>
  <w:comment w:id="112" w:author="Connor OLoughlin" w:date="2025-03-05T13:17:00Z" w:initials="CO">
    <w:p w14:paraId="47A3AD7C" w14:textId="77777777" w:rsidR="00F94F3E" w:rsidRDefault="00F94F3E" w:rsidP="00F94F3E">
      <w:pPr>
        <w:pStyle w:val="CommentText"/>
      </w:pPr>
      <w:r>
        <w:rPr>
          <w:rStyle w:val="CommentReference"/>
        </w:rPr>
        <w:annotationRef/>
      </w:r>
      <w:r>
        <w:t>That makes sense, I changed this to just refer to carbon.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25A2D28" w15:done="0"/>
  <w15:commentEx w15:paraId="6AA177E7" w15:paraIdParent="225A2D28" w15:done="0"/>
  <w15:commentEx w15:paraId="17B3A75C" w15:done="0"/>
  <w15:commentEx w15:paraId="5D3463FB" w15:done="0"/>
  <w15:commentEx w15:paraId="0353FB80" w15:paraIdParent="5D3463FB" w15:done="0"/>
  <w15:commentEx w15:paraId="6B89797B" w15:paraIdParent="5D3463FB" w15:done="0"/>
  <w15:commentEx w15:paraId="6B3E4FB3" w15:paraIdParent="5D3463FB" w15:done="0"/>
  <w15:commentEx w15:paraId="42E4E427" w15:done="0"/>
  <w15:commentEx w15:paraId="10A47C13" w15:paraIdParent="42E4E427" w15:done="0"/>
  <w15:commentEx w15:paraId="7287B224" w15:done="0"/>
  <w15:commentEx w15:paraId="399FFE90" w15:done="0"/>
  <w15:commentEx w15:paraId="210D940E" w15:paraIdParent="399FFE90" w15:done="0"/>
  <w15:commentEx w15:paraId="1299760C" w15:paraIdParent="399FFE90" w15:done="0"/>
  <w15:commentEx w15:paraId="3C46D534" w15:paraIdParent="399FFE90" w15:done="0"/>
  <w15:commentEx w15:paraId="4A23B9F4" w15:done="0"/>
  <w15:commentEx w15:paraId="5A89D6AD" w15:paraIdParent="4A23B9F4" w15:done="0"/>
  <w15:commentEx w15:paraId="21E4F9D5" w15:done="0"/>
  <w15:commentEx w15:paraId="0E0DB7A8" w15:done="0"/>
  <w15:commentEx w15:paraId="364BE1B8" w15:paraIdParent="0E0DB7A8" w15:done="0"/>
  <w15:commentEx w15:paraId="6533FF36" w15:paraIdParent="0E0DB7A8" w15:done="0"/>
  <w15:commentEx w15:paraId="5A66AA93" w15:done="0"/>
  <w15:commentEx w15:paraId="5938FDE4" w15:paraIdParent="5A66AA93" w15:done="0"/>
  <w15:commentEx w15:paraId="0DA44519" w15:done="0"/>
  <w15:commentEx w15:paraId="38D7C8FE" w15:paraIdParent="0DA44519" w15:done="0"/>
  <w15:commentEx w15:paraId="3FA51D45" w15:done="0"/>
  <w15:commentEx w15:paraId="1AD6E80A" w15:paraIdParent="3FA51D45" w15:done="0"/>
  <w15:commentEx w15:paraId="63EA07D9" w15:paraIdParent="3FA51D45" w15:done="0"/>
  <w15:commentEx w15:paraId="7D1074A5" w15:paraIdParent="3FA51D45" w15:done="0"/>
  <w15:commentEx w15:paraId="3645A79B" w15:done="0"/>
  <w15:commentEx w15:paraId="39D5E100" w15:paraIdParent="3645A79B" w15:done="0"/>
  <w15:commentEx w15:paraId="12AEB453" w15:paraIdParent="3645A79B" w15:done="0"/>
  <w15:commentEx w15:paraId="17DBC5A6" w15:paraIdParent="3645A79B" w15:done="0"/>
  <w15:commentEx w15:paraId="11310D88" w15:paraIdParent="3645A79B" w15:done="0"/>
  <w15:commentEx w15:paraId="18EC9FBA" w15:done="0"/>
  <w15:commentEx w15:paraId="1DA0F308" w15:paraIdParent="18EC9FBA" w15:done="0"/>
  <w15:commentEx w15:paraId="0652B2A8" w15:paraIdParent="18EC9FBA" w15:done="0"/>
  <w15:commentEx w15:paraId="38D37D1D" w15:done="0"/>
  <w15:commentEx w15:paraId="21B7A5B7" w15:paraIdParent="38D37D1D" w15:done="0"/>
  <w15:commentEx w15:paraId="446D81FB" w15:done="0"/>
  <w15:commentEx w15:paraId="79E69B39" w15:paraIdParent="446D81FB" w15:done="0"/>
  <w15:commentEx w15:paraId="0AF0944B" w15:done="0"/>
  <w15:commentEx w15:paraId="73DA62E8" w15:paraIdParent="0AF0944B" w15:done="0"/>
  <w15:commentEx w15:paraId="521447F2" w15:done="0"/>
  <w15:commentEx w15:paraId="7E122A01" w15:done="0"/>
  <w15:commentEx w15:paraId="47A3AD7C" w15:paraIdParent="7E122A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6F1A068" w16cex:dateUtc="2025-03-04T19:11:00Z"/>
  <w16cex:commentExtensible w16cex:durableId="6162825D" w16cex:dateUtc="2025-03-04T22:00:00Z"/>
  <w16cex:commentExtensible w16cex:durableId="3664ADF7" w16cex:dateUtc="2025-03-05T19:30:00Z"/>
  <w16cex:commentExtensible w16cex:durableId="5DC2E872" w16cex:dateUtc="2025-03-04T14:29:00Z"/>
  <w16cex:commentExtensible w16cex:durableId="13F85631" w16cex:dateUtc="2025-03-04T15:20:00Z"/>
  <w16cex:commentExtensible w16cex:durableId="11395CCD" w16cex:dateUtc="2025-03-04T18:59:00Z"/>
  <w16cex:commentExtensible w16cex:durableId="1B082A20" w16cex:dateUtc="2025-03-04T22:00:00Z"/>
  <w16cex:commentExtensible w16cex:durableId="3D8608EF" w16cex:dateUtc="2025-03-04T14:30:00Z"/>
  <w16cex:commentExtensible w16cex:durableId="573B6801" w16cex:dateUtc="2025-03-04T15:21:00Z"/>
  <w16cex:commentExtensible w16cex:durableId="1FD6D47D" w16cex:dateUtc="2025-03-05T19:29:00Z"/>
  <w16cex:commentExtensible w16cex:durableId="312AC1B5" w16cex:dateUtc="2025-03-04T14:30:00Z"/>
  <w16cex:commentExtensible w16cex:durableId="480BF1F7" w16cex:dateUtc="2025-03-04T15:22:00Z"/>
  <w16cex:commentExtensible w16cex:durableId="052A3CD4" w16cex:dateUtc="2025-03-04T19:02:00Z"/>
  <w16cex:commentExtensible w16cex:durableId="54ABD347" w16cex:dateUtc="2025-03-05T18:19:00Z"/>
  <w16cex:commentExtensible w16cex:durableId="067B8A39" w16cex:dateUtc="2025-03-04T14:31:00Z">
    <w16cex:extLst>
      <w16:ext w16:uri="{CE6994B0-6A32-4C9F-8C6B-6E91EDA988CE}">
        <cr:reactions xmlns:cr="http://schemas.microsoft.com/office/comments/2020/reactions">
          <cr:reaction reactionType="1">
            <cr:reactionInfo dateUtc="2025-03-04T15:23:13Z">
              <cr:user userId="cd2dd71d79f43c4e" userProvider="Windows Live" userName="Connor OLoughlin"/>
            </cr:reactionInfo>
          </cr:reaction>
        </cr:reactions>
      </w16:ext>
    </w16cex:extLst>
  </w16cex:commentExtensible>
  <w16cex:commentExtensible w16cex:durableId="2093289B" w16cex:dateUtc="2025-03-05T16:58:00Z"/>
  <w16cex:commentExtensible w16cex:durableId="1BC8550A" w16cex:dateUtc="2025-03-04T14:32:00Z">
    <w16cex:extLst>
      <w16:ext w16:uri="{CE6994B0-6A32-4C9F-8C6B-6E91EDA988CE}">
        <cr:reactions xmlns:cr="http://schemas.microsoft.com/office/comments/2020/reactions">
          <cr:reaction reactionType="1">
            <cr:reactionInfo dateUtc="2025-03-04T15:23:16Z">
              <cr:user userId="cd2dd71d79f43c4e" userProvider="Windows Live" userName="Connor OLoughlin"/>
            </cr:reactionInfo>
          </cr:reaction>
        </cr:reactions>
      </w16:ext>
    </w16cex:extLst>
  </w16cex:commentExtensible>
  <w16cex:commentExtensible w16cex:durableId="1A2B1374" w16cex:dateUtc="2025-03-04T14:32:00Z"/>
  <w16cex:commentExtensible w16cex:durableId="6516F496" w16cex:dateUtc="2025-03-05T17:00:00Z"/>
  <w16cex:commentExtensible w16cex:durableId="0083F10C" w16cex:dateUtc="2025-03-05T19:28:00Z"/>
  <w16cex:commentExtensible w16cex:durableId="2BD39A82" w16cex:dateUtc="2025-03-04T14:33:00Z">
    <w16cex:extLst>
      <w16:ext w16:uri="{CE6994B0-6A32-4C9F-8C6B-6E91EDA988CE}">
        <cr:reactions xmlns:cr="http://schemas.microsoft.com/office/comments/2020/reactions">
          <cr:reaction reactionType="1">
            <cr:reactionInfo dateUtc="2025-03-04T15:26:30Z">
              <cr:user userId="cd2dd71d79f43c4e" userProvider="Windows Live" userName="Connor OLoughlin"/>
            </cr:reactionInfo>
          </cr:reaction>
        </cr:reactions>
      </w16:ext>
    </w16cex:extLst>
  </w16cex:commentExtensible>
  <w16cex:commentExtensible w16cex:durableId="095706B5" w16cex:dateUtc="2025-03-05T18:12:00Z"/>
  <w16cex:commentExtensible w16cex:durableId="07EC9A8A" w16cex:dateUtc="2025-03-04T19:03:00Z"/>
  <w16cex:commentExtensible w16cex:durableId="175CD6B0" w16cex:dateUtc="2025-03-05T17:01:00Z"/>
  <w16cex:commentExtensible w16cex:durableId="53BF445F" w16cex:dateUtc="2025-03-04T14:33:00Z"/>
  <w16cex:commentExtensible w16cex:durableId="50E06BDB" w16cex:dateUtc="2025-03-04T15:34:00Z"/>
  <w16cex:commentExtensible w16cex:durableId="3B7564CB" w16cex:dateUtc="2025-03-04T19:05:00Z"/>
  <w16cex:commentExtensible w16cex:durableId="2CD15AFB" w16cex:dateUtc="2025-03-05T18:11:00Z"/>
  <w16cex:commentExtensible w16cex:durableId="68DEAF2B" w16cex:dateUtc="2025-03-04T14:38:00Z"/>
  <w16cex:commentExtensible w16cex:durableId="7EC28348" w16cex:dateUtc="2025-03-04T15:32:00Z"/>
  <w16cex:commentExtensible w16cex:durableId="6DF0FFE2" w16cex:dateUtc="2025-03-04T19:07:00Z"/>
  <w16cex:commentExtensible w16cex:durableId="7B87CC57" w16cex:dateUtc="2025-03-04T19:07:00Z"/>
  <w16cex:commentExtensible w16cex:durableId="2819908D" w16cex:dateUtc="2025-03-05T18:14:00Z"/>
  <w16cex:commentExtensible w16cex:durableId="49E9C76E" w16cex:dateUtc="2025-03-04T14:38:00Z"/>
  <w16cex:commentExtensible w16cex:durableId="56E84A6F" w16cex:dateUtc="2025-03-05T18:13:00Z"/>
  <w16cex:commentExtensible w16cex:durableId="3342FBB8" w16cex:dateUtc="2025-03-05T19:31:00Z"/>
  <w16cex:commentExtensible w16cex:durableId="1D44E5CD" w16cex:dateUtc="2025-03-04T14:35:00Z"/>
  <w16cex:commentExtensible w16cex:durableId="22A0FA98" w16cex:dateUtc="2025-03-04T15:33:00Z"/>
  <w16cex:commentExtensible w16cex:durableId="51339493" w16cex:dateUtc="2025-03-04T14:36:00Z"/>
  <w16cex:commentExtensible w16cex:durableId="357205C2" w16cex:dateUtc="2025-03-05T18:15:00Z"/>
  <w16cex:commentExtensible w16cex:durableId="5B447550" w16cex:dateUtc="2025-03-04T14:36:00Z"/>
  <w16cex:commentExtensible w16cex:durableId="636DD011" w16cex:dateUtc="2025-03-05T18:16:00Z"/>
  <w16cex:commentExtensible w16cex:durableId="55179B95" w16cex:dateUtc="2025-03-04T19:09:00Z">
    <w16cex:extLst>
      <w16:ext w16:uri="{CE6994B0-6A32-4C9F-8C6B-6E91EDA988CE}">
        <cr:reactions xmlns:cr="http://schemas.microsoft.com/office/comments/2020/reactions">
          <cr:reaction reactionType="1">
            <cr:reactionInfo dateUtc="2025-03-05T18:16:39Z">
              <cr:user userId="cd2dd71d79f43c4e" userProvider="Windows Live" userName="Connor OLoughlin"/>
            </cr:reactionInfo>
          </cr:reaction>
        </cr:reactions>
      </w16:ext>
    </w16cex:extLst>
  </w16cex:commentExtensible>
  <w16cex:commentExtensible w16cex:durableId="59D1B172" w16cex:dateUtc="2025-03-04T19:10:00Z"/>
  <w16cex:commentExtensible w16cex:durableId="22A7EA7C" w16cex:dateUtc="2025-03-05T18: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25A2D28" w16cid:durableId="36F1A068"/>
  <w16cid:commentId w16cid:paraId="6AA177E7" w16cid:durableId="6162825D"/>
  <w16cid:commentId w16cid:paraId="17B3A75C" w16cid:durableId="3664ADF7"/>
  <w16cid:commentId w16cid:paraId="5D3463FB" w16cid:durableId="5DC2E872"/>
  <w16cid:commentId w16cid:paraId="0353FB80" w16cid:durableId="13F85631"/>
  <w16cid:commentId w16cid:paraId="6B89797B" w16cid:durableId="11395CCD"/>
  <w16cid:commentId w16cid:paraId="6B3E4FB3" w16cid:durableId="1B082A20"/>
  <w16cid:commentId w16cid:paraId="42E4E427" w16cid:durableId="3D8608EF"/>
  <w16cid:commentId w16cid:paraId="10A47C13" w16cid:durableId="573B6801"/>
  <w16cid:commentId w16cid:paraId="7287B224" w16cid:durableId="1FD6D47D"/>
  <w16cid:commentId w16cid:paraId="399FFE90" w16cid:durableId="312AC1B5"/>
  <w16cid:commentId w16cid:paraId="210D940E" w16cid:durableId="480BF1F7"/>
  <w16cid:commentId w16cid:paraId="1299760C" w16cid:durableId="052A3CD4"/>
  <w16cid:commentId w16cid:paraId="3C46D534" w16cid:durableId="54ABD347"/>
  <w16cid:commentId w16cid:paraId="4A23B9F4" w16cid:durableId="067B8A39"/>
  <w16cid:commentId w16cid:paraId="5A89D6AD" w16cid:durableId="2093289B"/>
  <w16cid:commentId w16cid:paraId="21E4F9D5" w16cid:durableId="1BC8550A"/>
  <w16cid:commentId w16cid:paraId="0E0DB7A8" w16cid:durableId="1A2B1374"/>
  <w16cid:commentId w16cid:paraId="364BE1B8" w16cid:durableId="6516F496"/>
  <w16cid:commentId w16cid:paraId="6533FF36" w16cid:durableId="0083F10C"/>
  <w16cid:commentId w16cid:paraId="5A66AA93" w16cid:durableId="2BD39A82"/>
  <w16cid:commentId w16cid:paraId="5938FDE4" w16cid:durableId="095706B5"/>
  <w16cid:commentId w16cid:paraId="0DA44519" w16cid:durableId="07EC9A8A"/>
  <w16cid:commentId w16cid:paraId="38D7C8FE" w16cid:durableId="175CD6B0"/>
  <w16cid:commentId w16cid:paraId="3FA51D45" w16cid:durableId="53BF445F"/>
  <w16cid:commentId w16cid:paraId="1AD6E80A" w16cid:durableId="50E06BDB"/>
  <w16cid:commentId w16cid:paraId="63EA07D9" w16cid:durableId="3B7564CB"/>
  <w16cid:commentId w16cid:paraId="7D1074A5" w16cid:durableId="2CD15AFB"/>
  <w16cid:commentId w16cid:paraId="3645A79B" w16cid:durableId="68DEAF2B"/>
  <w16cid:commentId w16cid:paraId="39D5E100" w16cid:durableId="7EC28348"/>
  <w16cid:commentId w16cid:paraId="12AEB453" w16cid:durableId="6DF0FFE2"/>
  <w16cid:commentId w16cid:paraId="17DBC5A6" w16cid:durableId="7B87CC57"/>
  <w16cid:commentId w16cid:paraId="11310D88" w16cid:durableId="2819908D"/>
  <w16cid:commentId w16cid:paraId="18EC9FBA" w16cid:durableId="49E9C76E"/>
  <w16cid:commentId w16cid:paraId="1DA0F308" w16cid:durableId="56E84A6F"/>
  <w16cid:commentId w16cid:paraId="0652B2A8" w16cid:durableId="3342FBB8"/>
  <w16cid:commentId w16cid:paraId="38D37D1D" w16cid:durableId="1D44E5CD"/>
  <w16cid:commentId w16cid:paraId="21B7A5B7" w16cid:durableId="22A0FA98"/>
  <w16cid:commentId w16cid:paraId="446D81FB" w16cid:durableId="51339493"/>
  <w16cid:commentId w16cid:paraId="79E69B39" w16cid:durableId="357205C2"/>
  <w16cid:commentId w16cid:paraId="0AF0944B" w16cid:durableId="5B447550"/>
  <w16cid:commentId w16cid:paraId="73DA62E8" w16cid:durableId="636DD011"/>
  <w16cid:commentId w16cid:paraId="521447F2" w16cid:durableId="55179B95"/>
  <w16cid:commentId w16cid:paraId="7E122A01" w16cid:durableId="59D1B172"/>
  <w16cid:commentId w16cid:paraId="47A3AD7C" w16cid:durableId="22A7EA7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onnor OLoughlin">
    <w15:presenceInfo w15:providerId="Windows Live" w15:userId="cd2dd71d79f43c4e"/>
  </w15:person>
  <w15:person w15:author="Tristy Vick-Majors">
    <w15:presenceInfo w15:providerId="Windows Live" w15:userId="696d8bfd786e8e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9A5"/>
    <w:rsid w:val="000609F7"/>
    <w:rsid w:val="00066154"/>
    <w:rsid w:val="000A58FE"/>
    <w:rsid w:val="000A66FC"/>
    <w:rsid w:val="00153A40"/>
    <w:rsid w:val="00170025"/>
    <w:rsid w:val="001915DC"/>
    <w:rsid w:val="00204D76"/>
    <w:rsid w:val="0026108F"/>
    <w:rsid w:val="004A434A"/>
    <w:rsid w:val="00563345"/>
    <w:rsid w:val="00570CB2"/>
    <w:rsid w:val="0057289D"/>
    <w:rsid w:val="00576910"/>
    <w:rsid w:val="00585282"/>
    <w:rsid w:val="005929A5"/>
    <w:rsid w:val="005C2E4A"/>
    <w:rsid w:val="0060761F"/>
    <w:rsid w:val="00642242"/>
    <w:rsid w:val="00645806"/>
    <w:rsid w:val="00682DDF"/>
    <w:rsid w:val="007A62EE"/>
    <w:rsid w:val="007C00A4"/>
    <w:rsid w:val="007E7B52"/>
    <w:rsid w:val="00815A18"/>
    <w:rsid w:val="00875E56"/>
    <w:rsid w:val="008A2CF0"/>
    <w:rsid w:val="008D76AD"/>
    <w:rsid w:val="00912F34"/>
    <w:rsid w:val="009D2ED7"/>
    <w:rsid w:val="009D7CAD"/>
    <w:rsid w:val="00A00D0F"/>
    <w:rsid w:val="00A3696C"/>
    <w:rsid w:val="00A50BD3"/>
    <w:rsid w:val="00A609ED"/>
    <w:rsid w:val="00B3597B"/>
    <w:rsid w:val="00BA2D83"/>
    <w:rsid w:val="00BF7126"/>
    <w:rsid w:val="00C13418"/>
    <w:rsid w:val="00CE3A85"/>
    <w:rsid w:val="00EE3A80"/>
    <w:rsid w:val="00EE46A1"/>
    <w:rsid w:val="00F07D04"/>
    <w:rsid w:val="00F169E0"/>
    <w:rsid w:val="00F42DD7"/>
    <w:rsid w:val="00F71980"/>
    <w:rsid w:val="00F94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BCBC8E"/>
  <w15:chartTrackingRefBased/>
  <w15:docId w15:val="{DC5EC8D5-84D9-49AD-AB3C-ACFEDB6FD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29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29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29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29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29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29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29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29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29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9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29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29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29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29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29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29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29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29A5"/>
    <w:rPr>
      <w:rFonts w:eastAsiaTheme="majorEastAsia" w:cstheme="majorBidi"/>
      <w:color w:val="272727" w:themeColor="text1" w:themeTint="D8"/>
    </w:rPr>
  </w:style>
  <w:style w:type="paragraph" w:styleId="Title">
    <w:name w:val="Title"/>
    <w:basedOn w:val="Normal"/>
    <w:next w:val="Normal"/>
    <w:link w:val="TitleChar"/>
    <w:uiPriority w:val="10"/>
    <w:qFormat/>
    <w:rsid w:val="005929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29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29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29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29A5"/>
    <w:pPr>
      <w:spacing w:before="160"/>
      <w:jc w:val="center"/>
    </w:pPr>
    <w:rPr>
      <w:i/>
      <w:iCs/>
      <w:color w:val="404040" w:themeColor="text1" w:themeTint="BF"/>
    </w:rPr>
  </w:style>
  <w:style w:type="character" w:customStyle="1" w:styleId="QuoteChar">
    <w:name w:val="Quote Char"/>
    <w:basedOn w:val="DefaultParagraphFont"/>
    <w:link w:val="Quote"/>
    <w:uiPriority w:val="29"/>
    <w:rsid w:val="005929A5"/>
    <w:rPr>
      <w:i/>
      <w:iCs/>
      <w:color w:val="404040" w:themeColor="text1" w:themeTint="BF"/>
    </w:rPr>
  </w:style>
  <w:style w:type="paragraph" w:styleId="ListParagraph">
    <w:name w:val="List Paragraph"/>
    <w:basedOn w:val="Normal"/>
    <w:uiPriority w:val="34"/>
    <w:qFormat/>
    <w:rsid w:val="005929A5"/>
    <w:pPr>
      <w:ind w:left="720"/>
      <w:contextualSpacing/>
    </w:pPr>
  </w:style>
  <w:style w:type="character" w:styleId="IntenseEmphasis">
    <w:name w:val="Intense Emphasis"/>
    <w:basedOn w:val="DefaultParagraphFont"/>
    <w:uiPriority w:val="21"/>
    <w:qFormat/>
    <w:rsid w:val="005929A5"/>
    <w:rPr>
      <w:i/>
      <w:iCs/>
      <w:color w:val="0F4761" w:themeColor="accent1" w:themeShade="BF"/>
    </w:rPr>
  </w:style>
  <w:style w:type="paragraph" w:styleId="IntenseQuote">
    <w:name w:val="Intense Quote"/>
    <w:basedOn w:val="Normal"/>
    <w:next w:val="Normal"/>
    <w:link w:val="IntenseQuoteChar"/>
    <w:uiPriority w:val="30"/>
    <w:qFormat/>
    <w:rsid w:val="005929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29A5"/>
    <w:rPr>
      <w:i/>
      <w:iCs/>
      <w:color w:val="0F4761" w:themeColor="accent1" w:themeShade="BF"/>
    </w:rPr>
  </w:style>
  <w:style w:type="character" w:styleId="IntenseReference">
    <w:name w:val="Intense Reference"/>
    <w:basedOn w:val="DefaultParagraphFont"/>
    <w:uiPriority w:val="32"/>
    <w:qFormat/>
    <w:rsid w:val="005929A5"/>
    <w:rPr>
      <w:b/>
      <w:bCs/>
      <w:smallCaps/>
      <w:color w:val="0F4761" w:themeColor="accent1" w:themeShade="BF"/>
      <w:spacing w:val="5"/>
    </w:rPr>
  </w:style>
  <w:style w:type="paragraph" w:styleId="Revision">
    <w:name w:val="Revision"/>
    <w:hidden/>
    <w:uiPriority w:val="99"/>
    <w:semiHidden/>
    <w:rsid w:val="00875E56"/>
    <w:pPr>
      <w:spacing w:after="0" w:line="240" w:lineRule="auto"/>
    </w:pPr>
  </w:style>
  <w:style w:type="character" w:styleId="CommentReference">
    <w:name w:val="annotation reference"/>
    <w:basedOn w:val="DefaultParagraphFont"/>
    <w:uiPriority w:val="99"/>
    <w:semiHidden/>
    <w:unhideWhenUsed/>
    <w:rsid w:val="00875E56"/>
    <w:rPr>
      <w:sz w:val="16"/>
      <w:szCs w:val="16"/>
    </w:rPr>
  </w:style>
  <w:style w:type="paragraph" w:styleId="CommentText">
    <w:name w:val="annotation text"/>
    <w:basedOn w:val="Normal"/>
    <w:link w:val="CommentTextChar"/>
    <w:uiPriority w:val="99"/>
    <w:unhideWhenUsed/>
    <w:rsid w:val="00875E56"/>
    <w:pPr>
      <w:spacing w:line="240" w:lineRule="auto"/>
    </w:pPr>
    <w:rPr>
      <w:sz w:val="20"/>
      <w:szCs w:val="20"/>
    </w:rPr>
  </w:style>
  <w:style w:type="character" w:customStyle="1" w:styleId="CommentTextChar">
    <w:name w:val="Comment Text Char"/>
    <w:basedOn w:val="DefaultParagraphFont"/>
    <w:link w:val="CommentText"/>
    <w:uiPriority w:val="99"/>
    <w:rsid w:val="00875E56"/>
    <w:rPr>
      <w:sz w:val="20"/>
      <w:szCs w:val="20"/>
    </w:rPr>
  </w:style>
  <w:style w:type="paragraph" w:styleId="CommentSubject">
    <w:name w:val="annotation subject"/>
    <w:basedOn w:val="CommentText"/>
    <w:next w:val="CommentText"/>
    <w:link w:val="CommentSubjectChar"/>
    <w:uiPriority w:val="99"/>
    <w:semiHidden/>
    <w:unhideWhenUsed/>
    <w:rsid w:val="00875E56"/>
    <w:rPr>
      <w:b/>
      <w:bCs/>
    </w:rPr>
  </w:style>
  <w:style w:type="character" w:customStyle="1" w:styleId="CommentSubjectChar">
    <w:name w:val="Comment Subject Char"/>
    <w:basedOn w:val="CommentTextChar"/>
    <w:link w:val="CommentSubject"/>
    <w:uiPriority w:val="99"/>
    <w:semiHidden/>
    <w:rsid w:val="00875E5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OLoughlin</dc:creator>
  <cp:keywords/>
  <dc:description/>
  <cp:lastModifiedBy>Tristy Vick-Majors</cp:lastModifiedBy>
  <cp:revision>2</cp:revision>
  <dcterms:created xsi:type="dcterms:W3CDTF">2025-03-05T19:32:00Z</dcterms:created>
  <dcterms:modified xsi:type="dcterms:W3CDTF">2025-03-05T19:32:00Z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9b36ab55-342e-47c5-8584-da5c78e3fd86</vt:lpwstr>
  </property>
</Properties>
</file>