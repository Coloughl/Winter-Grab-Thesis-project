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59EB0" w14:textId="5ACA2875" w:rsidR="00C8402D" w:rsidRDefault="00C8402D">
      <w:r>
        <w:t xml:space="preserve">Seasonal variation in microbial community dynamics and organic matter in the Great Lakes </w:t>
      </w:r>
    </w:p>
    <w:p w14:paraId="095D1A68" w14:textId="7B364DFA" w:rsidR="004B2A15" w:rsidRPr="00322C73" w:rsidRDefault="00793FBC">
      <w:r>
        <w:t>Author(s): Connor O’Loughlin</w:t>
      </w:r>
      <w:r>
        <w:rPr>
          <w:vertAlign w:val="superscript"/>
        </w:rPr>
        <w:t>1</w:t>
      </w:r>
      <w:r>
        <w:t>,</w:t>
      </w:r>
      <w:r w:rsidR="00BE3A92">
        <w:t xml:space="preserve"> Gord Paterson</w:t>
      </w:r>
      <w:r w:rsidR="00BE3A92">
        <w:rPr>
          <w:vertAlign w:val="superscript"/>
        </w:rPr>
        <w:t>1</w:t>
      </w:r>
      <w:r w:rsidR="00BE3A92">
        <w:t>, Nicole Wagner</w:t>
      </w:r>
      <w:r w:rsidR="00BE3A92">
        <w:rPr>
          <w:vertAlign w:val="superscript"/>
        </w:rPr>
        <w:t>2</w:t>
      </w:r>
      <w:r w:rsidR="00BE3A92">
        <w:t>, Hunter Carrick</w:t>
      </w:r>
      <w:r w:rsidR="00BE3A92">
        <w:rPr>
          <w:vertAlign w:val="superscript"/>
        </w:rPr>
        <w:t>3</w:t>
      </w:r>
      <w:r w:rsidR="00BE3A92">
        <w:t>, Jonathan Doubek</w:t>
      </w:r>
      <w:r w:rsidR="00BE3A92">
        <w:rPr>
          <w:vertAlign w:val="superscript"/>
        </w:rPr>
        <w:t>4</w:t>
      </w:r>
      <w:r w:rsidR="00BE3A92">
        <w:t>,</w:t>
      </w:r>
      <w:r>
        <w:t xml:space="preserve"> </w:t>
      </w:r>
      <w:r w:rsidR="001F132B">
        <w:t>Donald Uzarski</w:t>
      </w:r>
      <w:r w:rsidR="001F132B">
        <w:rPr>
          <w:vertAlign w:val="superscript"/>
        </w:rPr>
        <w:t>3</w:t>
      </w:r>
      <w:r w:rsidR="001F132B">
        <w:t xml:space="preserve">, </w:t>
      </w:r>
      <w:r>
        <w:t xml:space="preserve">Trista </w:t>
      </w:r>
      <w:r w:rsidR="00D936F0">
        <w:t xml:space="preserve">J. </w:t>
      </w:r>
      <w:r>
        <w:t>Vick-Majors</w:t>
      </w:r>
      <w:r>
        <w:rPr>
          <w:vertAlign w:val="superscript"/>
        </w:rPr>
        <w:t>1</w:t>
      </w:r>
      <w:r w:rsidR="001F132B">
        <w:t>, with the Winter Grab Network</w:t>
      </w:r>
    </w:p>
    <w:p w14:paraId="256406FE" w14:textId="77777777" w:rsidR="00793FBC" w:rsidRDefault="00793FBC">
      <w:pPr>
        <w:rPr>
          <w:vertAlign w:val="superscript"/>
        </w:rPr>
      </w:pPr>
    </w:p>
    <w:p w14:paraId="34635A56" w14:textId="3F3FF395" w:rsidR="00793FBC" w:rsidRPr="00BE3A92" w:rsidRDefault="00793FBC">
      <w:r>
        <w:rPr>
          <w:vertAlign w:val="superscript"/>
        </w:rPr>
        <w:t>1</w:t>
      </w:r>
      <w:r>
        <w:t>Michigan Technological University</w:t>
      </w:r>
      <w:r w:rsidR="00BE3A92">
        <w:t xml:space="preserve">, </w:t>
      </w:r>
      <w:r w:rsidR="00BE3A92">
        <w:rPr>
          <w:vertAlign w:val="superscript"/>
        </w:rPr>
        <w:t>2</w:t>
      </w:r>
      <w:r w:rsidR="00BE3A92">
        <w:t xml:space="preserve">Oakland University, </w:t>
      </w:r>
      <w:r w:rsidR="00BE3A92">
        <w:rPr>
          <w:vertAlign w:val="superscript"/>
        </w:rPr>
        <w:t>3</w:t>
      </w:r>
      <w:r w:rsidR="00BE3A92">
        <w:t xml:space="preserve">Central Michigan University, </w:t>
      </w:r>
      <w:r w:rsidR="00BE3A92">
        <w:rPr>
          <w:vertAlign w:val="superscript"/>
        </w:rPr>
        <w:t>4</w:t>
      </w:r>
      <w:r w:rsidR="00BE3A92">
        <w:t>Lake Superior State University</w:t>
      </w:r>
    </w:p>
    <w:p w14:paraId="0FA58082" w14:textId="77777777" w:rsidR="004B2A15" w:rsidRDefault="004B2A15"/>
    <w:p w14:paraId="05E85715" w14:textId="26F7B520" w:rsidR="00793FBC" w:rsidRDefault="00793FBC">
      <w:r>
        <w:t>Abstract (2</w:t>
      </w:r>
      <w:r w:rsidR="00BE3A92">
        <w:t>3</w:t>
      </w:r>
      <w:r>
        <w:t>0 words</w:t>
      </w:r>
      <w:r w:rsidR="00463CC2">
        <w:t xml:space="preserve"> or less</w:t>
      </w:r>
      <w:r>
        <w:t>)</w:t>
      </w:r>
    </w:p>
    <w:p w14:paraId="216154A6" w14:textId="11994AAF" w:rsidR="00576910" w:rsidRDefault="00722CC5" w:rsidP="006B52A5">
      <w:pPr>
        <w:ind w:firstLine="720"/>
      </w:pPr>
      <w:r>
        <w:t xml:space="preserve">Winter has been regarded as a period of </w:t>
      </w:r>
      <w:r w:rsidR="003142E9">
        <w:t xml:space="preserve">relative </w:t>
      </w:r>
      <w:r>
        <w:t xml:space="preserve">dormancy </w:t>
      </w:r>
      <w:r w:rsidR="003142E9">
        <w:t xml:space="preserve">in </w:t>
      </w:r>
      <w:r>
        <w:t>limnetic systems</w:t>
      </w:r>
      <w:r w:rsidR="003142E9">
        <w:t>, characterized by diminished biological activity</w:t>
      </w:r>
      <w:r>
        <w:t xml:space="preserve">. </w:t>
      </w:r>
      <w:r w:rsidR="006B52A5">
        <w:t xml:space="preserve">The Great Lakes Winter Grab </w:t>
      </w:r>
      <w:r w:rsidR="00B743E9">
        <w:t xml:space="preserve">and other recent work have </w:t>
      </w:r>
      <w:r w:rsidR="006B52A5">
        <w:t xml:space="preserve">provided evidence that microbial communities remain active during winter, and important biogeochemical processes still occur. Here, we present work aimed at understanding the microbial ecology of the Great lakes during winter. </w:t>
      </w:r>
      <w:r w:rsidR="0049519B">
        <w:t xml:space="preserve">We hypothesized that </w:t>
      </w:r>
      <w:r w:rsidR="009260A8">
        <w:t xml:space="preserve">microbial </w:t>
      </w:r>
      <w:r w:rsidR="00BB460A">
        <w:t xml:space="preserve">activity across lakes and seasons would </w:t>
      </w:r>
      <w:r w:rsidR="005B74D0">
        <w:t>vary</w:t>
      </w:r>
      <w:r w:rsidR="00BB460A">
        <w:t>, and that activity would be modulated by primary production, organic matter, and nutrient availability.</w:t>
      </w:r>
      <w:r w:rsidR="0049519B">
        <w:t xml:space="preserve"> </w:t>
      </w:r>
      <w:r w:rsidR="00D936F0">
        <w:t>Through the Great Lakes Winter Grab network, we</w:t>
      </w:r>
      <w:r w:rsidR="00B35706">
        <w:t xml:space="preserve"> took</w:t>
      </w:r>
      <w:r w:rsidR="00205D46">
        <w:t xml:space="preserve"> water samples</w:t>
      </w:r>
      <w:r w:rsidR="00B35706">
        <w:t xml:space="preserve"> </w:t>
      </w:r>
      <w:r w:rsidR="00205D46">
        <w:t xml:space="preserve">from each of </w:t>
      </w:r>
      <w:r w:rsidR="00BE3A92">
        <w:t>the Great</w:t>
      </w:r>
      <w:r w:rsidR="00205D46">
        <w:t xml:space="preserve"> Lakes</w:t>
      </w:r>
      <w:r w:rsidR="00D936F0">
        <w:t xml:space="preserve"> and </w:t>
      </w:r>
      <w:r w:rsidR="00B976C7">
        <w:t xml:space="preserve">Lake St. </w:t>
      </w:r>
      <w:r w:rsidR="00463CC2">
        <w:t>Clair.</w:t>
      </w:r>
      <w:r w:rsidR="00B976C7">
        <w:t xml:space="preserve"> The samples were </w:t>
      </w:r>
      <w:r w:rsidR="001C3166">
        <w:t>used</w:t>
      </w:r>
      <w:r w:rsidR="00AD1C6F">
        <w:t xml:space="preserve"> </w:t>
      </w:r>
      <w:r w:rsidR="00DD361A">
        <w:t xml:space="preserve">to </w:t>
      </w:r>
      <w:r w:rsidR="00463CC2">
        <w:t>measure bacterial</w:t>
      </w:r>
      <w:r w:rsidR="00C23963">
        <w:t xml:space="preserve"> </w:t>
      </w:r>
      <w:r w:rsidR="00B743E9">
        <w:t>production</w:t>
      </w:r>
      <w:r w:rsidR="00C23963">
        <w:t xml:space="preserve"> via </w:t>
      </w:r>
      <w:r w:rsidR="00D936F0">
        <w:t>incubations</w:t>
      </w:r>
      <w:r w:rsidR="0081492E">
        <w:t xml:space="preserve"> with tritiated </w:t>
      </w:r>
      <w:r w:rsidR="00A73ECE">
        <w:t>leucine and thymidine</w:t>
      </w:r>
      <w:r w:rsidR="00D936F0">
        <w:t xml:space="preserve"> and</w:t>
      </w:r>
      <w:r w:rsidR="006B52A5">
        <w:t xml:space="preserve"> </w:t>
      </w:r>
      <w:r w:rsidR="00B743E9">
        <w:t xml:space="preserve">characterize </w:t>
      </w:r>
      <w:r w:rsidR="006B52A5">
        <w:t xml:space="preserve">community assemblages via 16S rRNA </w:t>
      </w:r>
      <w:r w:rsidR="00B743E9">
        <w:t>gene sequencing</w:t>
      </w:r>
      <w:r w:rsidR="006B52A5">
        <w:t>,</w:t>
      </w:r>
      <w:r w:rsidR="00003E88">
        <w:t xml:space="preserve"> and to measure </w:t>
      </w:r>
      <w:r w:rsidR="002311EE">
        <w:t>inorganic nitrogen and phosphorus concentrations. Dissolved</w:t>
      </w:r>
      <w:r w:rsidR="00915363">
        <w:t xml:space="preserve"> </w:t>
      </w:r>
      <w:r w:rsidR="002311EE">
        <w:t>o</w:t>
      </w:r>
      <w:r w:rsidR="0016407F">
        <w:t>rganic matter in the w</w:t>
      </w:r>
      <w:r w:rsidR="00915363">
        <w:t xml:space="preserve">ater samples </w:t>
      </w:r>
      <w:r w:rsidR="002311EE">
        <w:t xml:space="preserve">was </w:t>
      </w:r>
      <w:r w:rsidR="00915363">
        <w:t>characterized via fluorescence excitation-emission matrix spectroscopy.</w:t>
      </w:r>
      <w:r w:rsidR="00003E88">
        <w:t xml:space="preserve"> </w:t>
      </w:r>
      <w:r w:rsidR="0049519B">
        <w:t xml:space="preserve">We found that </w:t>
      </w:r>
      <w:r w:rsidR="00D865AD">
        <w:t xml:space="preserve">the activity of microbial communities shifted to </w:t>
      </w:r>
      <w:r w:rsidR="00D62C93">
        <w:t>focus</w:t>
      </w:r>
      <w:r w:rsidR="00D865AD">
        <w:t xml:space="preserve"> on</w:t>
      </w:r>
      <w:r w:rsidR="001D2517">
        <w:t xml:space="preserve"> </w:t>
      </w:r>
      <w:r w:rsidR="00B47EC2">
        <w:t>respiration</w:t>
      </w:r>
      <w:r w:rsidR="00463CC2">
        <w:t xml:space="preserve"> during</w:t>
      </w:r>
      <w:r w:rsidR="00E23110">
        <w:t xml:space="preserve"> the</w:t>
      </w:r>
      <w:r w:rsidR="00D865AD">
        <w:t xml:space="preserve"> winter</w:t>
      </w:r>
      <w:r w:rsidR="00BB460A">
        <w:t>.</w:t>
      </w:r>
      <w:ins w:id="0" w:author="Connor OLoughlin" w:date="2024-12-16T13:24:00Z" w16du:dateUtc="2024-12-16T18:24:00Z">
        <w:r w:rsidR="00932D78">
          <w:t xml:space="preserve"> </w:t>
        </w:r>
      </w:ins>
      <w:r w:rsidR="00B743E9">
        <w:t xml:space="preserve"> Together, our data provide insights into the responses of microbial communities and organic matter biogeochemistry to seasonal change in the Great Lakes.</w:t>
      </w:r>
    </w:p>
    <w:sectPr w:rsidR="00576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nnor OLoughlin">
    <w15:presenceInfo w15:providerId="Windows Live" w15:userId="cd2dd71d79f43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CC5"/>
    <w:rsid w:val="00003E88"/>
    <w:rsid w:val="00020BB5"/>
    <w:rsid w:val="00095F5C"/>
    <w:rsid w:val="00097684"/>
    <w:rsid w:val="000D13CE"/>
    <w:rsid w:val="00112D33"/>
    <w:rsid w:val="001531F8"/>
    <w:rsid w:val="0016407F"/>
    <w:rsid w:val="001A014E"/>
    <w:rsid w:val="001B5E4C"/>
    <w:rsid w:val="001C3166"/>
    <w:rsid w:val="001D2517"/>
    <w:rsid w:val="001E119F"/>
    <w:rsid w:val="001F132B"/>
    <w:rsid w:val="00205D46"/>
    <w:rsid w:val="002311EE"/>
    <w:rsid w:val="002368AD"/>
    <w:rsid w:val="0025667C"/>
    <w:rsid w:val="002708E9"/>
    <w:rsid w:val="00282156"/>
    <w:rsid w:val="002C476D"/>
    <w:rsid w:val="003142E9"/>
    <w:rsid w:val="00320DF4"/>
    <w:rsid w:val="00321667"/>
    <w:rsid w:val="00322C73"/>
    <w:rsid w:val="00363F7C"/>
    <w:rsid w:val="00364FA1"/>
    <w:rsid w:val="003D7F92"/>
    <w:rsid w:val="003E25FC"/>
    <w:rsid w:val="003E47DA"/>
    <w:rsid w:val="003F592B"/>
    <w:rsid w:val="00402C13"/>
    <w:rsid w:val="0044487F"/>
    <w:rsid w:val="00463CC2"/>
    <w:rsid w:val="004806FE"/>
    <w:rsid w:val="0049519B"/>
    <w:rsid w:val="004B2A15"/>
    <w:rsid w:val="00524784"/>
    <w:rsid w:val="00535C00"/>
    <w:rsid w:val="00576910"/>
    <w:rsid w:val="00581944"/>
    <w:rsid w:val="005B74D0"/>
    <w:rsid w:val="005D6DBA"/>
    <w:rsid w:val="0060761F"/>
    <w:rsid w:val="006B52A5"/>
    <w:rsid w:val="00722CC5"/>
    <w:rsid w:val="007763C2"/>
    <w:rsid w:val="00793FBC"/>
    <w:rsid w:val="007E475F"/>
    <w:rsid w:val="0081492E"/>
    <w:rsid w:val="00840C88"/>
    <w:rsid w:val="00843594"/>
    <w:rsid w:val="00887181"/>
    <w:rsid w:val="008B72AA"/>
    <w:rsid w:val="008D1873"/>
    <w:rsid w:val="00915363"/>
    <w:rsid w:val="009260A8"/>
    <w:rsid w:val="00932D78"/>
    <w:rsid w:val="00954E6B"/>
    <w:rsid w:val="009D0757"/>
    <w:rsid w:val="009E5038"/>
    <w:rsid w:val="00A73ECE"/>
    <w:rsid w:val="00AD1C6F"/>
    <w:rsid w:val="00B21097"/>
    <w:rsid w:val="00B35706"/>
    <w:rsid w:val="00B47EC2"/>
    <w:rsid w:val="00B743E9"/>
    <w:rsid w:val="00B976C7"/>
    <w:rsid w:val="00BA2D83"/>
    <w:rsid w:val="00BB460A"/>
    <w:rsid w:val="00BE3A92"/>
    <w:rsid w:val="00BF4ED1"/>
    <w:rsid w:val="00C23963"/>
    <w:rsid w:val="00C8402D"/>
    <w:rsid w:val="00CC7F2B"/>
    <w:rsid w:val="00D60AEA"/>
    <w:rsid w:val="00D62C93"/>
    <w:rsid w:val="00D865AD"/>
    <w:rsid w:val="00D936F0"/>
    <w:rsid w:val="00DB6090"/>
    <w:rsid w:val="00DC1742"/>
    <w:rsid w:val="00DD361A"/>
    <w:rsid w:val="00E23110"/>
    <w:rsid w:val="00E27494"/>
    <w:rsid w:val="00E715E6"/>
    <w:rsid w:val="00EE74B4"/>
    <w:rsid w:val="00F048C2"/>
    <w:rsid w:val="00F1592F"/>
    <w:rsid w:val="00F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A7CF"/>
  <w15:chartTrackingRefBased/>
  <w15:docId w15:val="{63D55D4C-54F3-4757-8B85-17879E95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CC5"/>
    <w:rPr>
      <w:rFonts w:eastAsiaTheme="majorEastAsia" w:cstheme="majorBidi"/>
      <w:color w:val="272727" w:themeColor="text1" w:themeTint="D8"/>
    </w:rPr>
  </w:style>
  <w:style w:type="paragraph" w:styleId="Title">
    <w:name w:val="Title"/>
    <w:basedOn w:val="Normal"/>
    <w:next w:val="Normal"/>
    <w:link w:val="TitleChar"/>
    <w:uiPriority w:val="10"/>
    <w:qFormat/>
    <w:rsid w:val="00722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CC5"/>
    <w:pPr>
      <w:spacing w:before="160"/>
      <w:jc w:val="center"/>
    </w:pPr>
    <w:rPr>
      <w:i/>
      <w:iCs/>
      <w:color w:val="404040" w:themeColor="text1" w:themeTint="BF"/>
    </w:rPr>
  </w:style>
  <w:style w:type="character" w:customStyle="1" w:styleId="QuoteChar">
    <w:name w:val="Quote Char"/>
    <w:basedOn w:val="DefaultParagraphFont"/>
    <w:link w:val="Quote"/>
    <w:uiPriority w:val="29"/>
    <w:rsid w:val="00722CC5"/>
    <w:rPr>
      <w:i/>
      <w:iCs/>
      <w:color w:val="404040" w:themeColor="text1" w:themeTint="BF"/>
    </w:rPr>
  </w:style>
  <w:style w:type="paragraph" w:styleId="ListParagraph">
    <w:name w:val="List Paragraph"/>
    <w:basedOn w:val="Normal"/>
    <w:uiPriority w:val="34"/>
    <w:qFormat/>
    <w:rsid w:val="00722CC5"/>
    <w:pPr>
      <w:ind w:left="720"/>
      <w:contextualSpacing/>
    </w:pPr>
  </w:style>
  <w:style w:type="character" w:styleId="IntenseEmphasis">
    <w:name w:val="Intense Emphasis"/>
    <w:basedOn w:val="DefaultParagraphFont"/>
    <w:uiPriority w:val="21"/>
    <w:qFormat/>
    <w:rsid w:val="00722CC5"/>
    <w:rPr>
      <w:i/>
      <w:iCs/>
      <w:color w:val="0F4761" w:themeColor="accent1" w:themeShade="BF"/>
    </w:rPr>
  </w:style>
  <w:style w:type="paragraph" w:styleId="IntenseQuote">
    <w:name w:val="Intense Quote"/>
    <w:basedOn w:val="Normal"/>
    <w:next w:val="Normal"/>
    <w:link w:val="IntenseQuoteChar"/>
    <w:uiPriority w:val="30"/>
    <w:qFormat/>
    <w:rsid w:val="00722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CC5"/>
    <w:rPr>
      <w:i/>
      <w:iCs/>
      <w:color w:val="0F4761" w:themeColor="accent1" w:themeShade="BF"/>
    </w:rPr>
  </w:style>
  <w:style w:type="character" w:styleId="IntenseReference">
    <w:name w:val="Intense Reference"/>
    <w:basedOn w:val="DefaultParagraphFont"/>
    <w:uiPriority w:val="32"/>
    <w:qFormat/>
    <w:rsid w:val="00722CC5"/>
    <w:rPr>
      <w:b/>
      <w:bCs/>
      <w:smallCaps/>
      <w:color w:val="0F4761" w:themeColor="accent1" w:themeShade="BF"/>
      <w:spacing w:val="5"/>
    </w:rPr>
  </w:style>
  <w:style w:type="character" w:styleId="CommentReference">
    <w:name w:val="annotation reference"/>
    <w:basedOn w:val="DefaultParagraphFont"/>
    <w:uiPriority w:val="99"/>
    <w:semiHidden/>
    <w:unhideWhenUsed/>
    <w:rsid w:val="003142E9"/>
    <w:rPr>
      <w:sz w:val="16"/>
      <w:szCs w:val="16"/>
    </w:rPr>
  </w:style>
  <w:style w:type="paragraph" w:styleId="CommentText">
    <w:name w:val="annotation text"/>
    <w:basedOn w:val="Normal"/>
    <w:link w:val="CommentTextChar"/>
    <w:uiPriority w:val="99"/>
    <w:unhideWhenUsed/>
    <w:rsid w:val="003142E9"/>
    <w:pPr>
      <w:spacing w:line="240" w:lineRule="auto"/>
    </w:pPr>
    <w:rPr>
      <w:sz w:val="20"/>
      <w:szCs w:val="20"/>
    </w:rPr>
  </w:style>
  <w:style w:type="character" w:customStyle="1" w:styleId="CommentTextChar">
    <w:name w:val="Comment Text Char"/>
    <w:basedOn w:val="DefaultParagraphFont"/>
    <w:link w:val="CommentText"/>
    <w:uiPriority w:val="99"/>
    <w:rsid w:val="003142E9"/>
    <w:rPr>
      <w:sz w:val="20"/>
      <w:szCs w:val="20"/>
    </w:rPr>
  </w:style>
  <w:style w:type="paragraph" w:styleId="CommentSubject">
    <w:name w:val="annotation subject"/>
    <w:basedOn w:val="CommentText"/>
    <w:next w:val="CommentText"/>
    <w:link w:val="CommentSubjectChar"/>
    <w:uiPriority w:val="99"/>
    <w:semiHidden/>
    <w:unhideWhenUsed/>
    <w:rsid w:val="003142E9"/>
    <w:rPr>
      <w:b/>
      <w:bCs/>
    </w:rPr>
  </w:style>
  <w:style w:type="character" w:customStyle="1" w:styleId="CommentSubjectChar">
    <w:name w:val="Comment Subject Char"/>
    <w:basedOn w:val="CommentTextChar"/>
    <w:link w:val="CommentSubject"/>
    <w:uiPriority w:val="99"/>
    <w:semiHidden/>
    <w:rsid w:val="003142E9"/>
    <w:rPr>
      <w:b/>
      <w:bCs/>
      <w:sz w:val="20"/>
      <w:szCs w:val="20"/>
    </w:rPr>
  </w:style>
  <w:style w:type="paragraph" w:styleId="Revision">
    <w:name w:val="Revision"/>
    <w:hidden/>
    <w:uiPriority w:val="99"/>
    <w:semiHidden/>
    <w:rsid w:val="003142E9"/>
    <w:pPr>
      <w:spacing w:after="0" w:line="240" w:lineRule="auto"/>
    </w:pPr>
  </w:style>
  <w:style w:type="paragraph" w:styleId="BalloonText">
    <w:name w:val="Balloon Text"/>
    <w:basedOn w:val="Normal"/>
    <w:link w:val="BalloonTextChar"/>
    <w:uiPriority w:val="99"/>
    <w:semiHidden/>
    <w:unhideWhenUsed/>
    <w:rsid w:val="001B5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E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4</cp:revision>
  <dcterms:created xsi:type="dcterms:W3CDTF">2024-12-16T18:22:00Z</dcterms:created>
  <dcterms:modified xsi:type="dcterms:W3CDTF">2024-12-16T18:40:00Z</dcterms:modified>
</cp:coreProperties>
</file>