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DDD0" w14:textId="77777777" w:rsidR="00793FBC" w:rsidRDefault="007E475F">
      <w:r>
        <w:t xml:space="preserve">Title: </w:t>
      </w:r>
      <w:r w:rsidR="00E27494">
        <w:t xml:space="preserve">Microbial community dynamics </w:t>
      </w:r>
      <w:r w:rsidR="00793FBC">
        <w:t>in the Great Lakes shift with changes in season and Ice cover</w:t>
      </w:r>
    </w:p>
    <w:p w14:paraId="095D1A68" w14:textId="03F13453" w:rsidR="004B2A15" w:rsidRDefault="00793FBC">
      <w:pPr>
        <w:rPr>
          <w:vertAlign w:val="superscript"/>
        </w:rPr>
      </w:pPr>
      <w:r>
        <w:t>Author(s): Connor O’Loughlin</w:t>
      </w:r>
      <w:r>
        <w:rPr>
          <w:vertAlign w:val="superscript"/>
        </w:rPr>
        <w:t>1</w:t>
      </w:r>
      <w:r>
        <w:t>, Trista Vick-Majors</w:t>
      </w:r>
      <w:r>
        <w:rPr>
          <w:vertAlign w:val="superscript"/>
        </w:rPr>
        <w:t>1</w:t>
      </w:r>
    </w:p>
    <w:p w14:paraId="256406FE" w14:textId="77777777" w:rsidR="00793FBC" w:rsidRDefault="00793FBC">
      <w:pPr>
        <w:rPr>
          <w:vertAlign w:val="superscript"/>
        </w:rPr>
      </w:pPr>
    </w:p>
    <w:p w14:paraId="34635A56" w14:textId="623FB5B6" w:rsidR="00793FBC" w:rsidRPr="00793FBC" w:rsidRDefault="00793FBC">
      <w:r>
        <w:rPr>
          <w:vertAlign w:val="superscript"/>
        </w:rPr>
        <w:t>1</w:t>
      </w:r>
      <w:r>
        <w:t>Michigan Technological University</w:t>
      </w:r>
    </w:p>
    <w:p w14:paraId="0FA58082" w14:textId="77777777" w:rsidR="004B2A15" w:rsidRDefault="004B2A15"/>
    <w:p w14:paraId="05E85715" w14:textId="61A87BEF" w:rsidR="00793FBC" w:rsidRDefault="00793FBC">
      <w:r>
        <w:t>Abstract (250 words)</w:t>
      </w:r>
    </w:p>
    <w:p w14:paraId="216154A6" w14:textId="77C48636" w:rsidR="00576910" w:rsidRDefault="005D6DBA" w:rsidP="004806FE">
      <w:pPr>
        <w:ind w:firstLine="720"/>
      </w:pPr>
      <w:commentRangeStart w:id="0"/>
      <w:commentRangeStart w:id="1"/>
      <w:del w:id="2" w:author="Connor OLoughlin" w:date="2024-12-11T10:42:00Z" w16du:dateUtc="2024-12-11T15:42:00Z">
        <w:r w:rsidDel="00B976C7">
          <w:delText xml:space="preserve">The Great Lakes Region features the largest source of available surface freshwater on the planet, </w:delText>
        </w:r>
        <w:r w:rsidR="00402C13" w:rsidDel="00B976C7">
          <w:delText xml:space="preserve">and </w:delText>
        </w:r>
        <w:r w:rsidDel="00B976C7">
          <w:delText xml:space="preserve">due to its </w:delText>
        </w:r>
        <w:r w:rsidR="008B72AA" w:rsidDel="00B976C7">
          <w:delText xml:space="preserve">continental </w:delText>
        </w:r>
        <w:r w:rsidDel="00B976C7">
          <w:delText xml:space="preserve">mid-latitude </w:delText>
        </w:r>
        <w:r w:rsidR="008B72AA" w:rsidDel="00B976C7">
          <w:delText>climate</w:delText>
        </w:r>
        <w:commentRangeEnd w:id="0"/>
        <w:r w:rsidR="003142E9" w:rsidDel="00B976C7">
          <w:rPr>
            <w:rStyle w:val="CommentReference"/>
          </w:rPr>
          <w:commentReference w:id="0"/>
        </w:r>
      </w:del>
      <w:commentRangeEnd w:id="1"/>
      <w:r w:rsidR="00B976C7">
        <w:rPr>
          <w:rStyle w:val="CommentReference"/>
        </w:rPr>
        <w:commentReference w:id="1"/>
      </w:r>
      <w:del w:id="3" w:author="Connor OLoughlin" w:date="2024-12-11T10:42:00Z" w16du:dateUtc="2024-12-11T15:42:00Z">
        <w:r w:rsidDel="00B976C7">
          <w:delText xml:space="preserve">, will </w:delText>
        </w:r>
        <w:commentRangeStart w:id="4"/>
        <w:commentRangeStart w:id="5"/>
        <w:r w:rsidDel="00B976C7">
          <w:delText xml:space="preserve">periodically freeze </w:delText>
        </w:r>
        <w:commentRangeEnd w:id="4"/>
        <w:r w:rsidR="003142E9" w:rsidDel="00B976C7">
          <w:rPr>
            <w:rStyle w:val="CommentReference"/>
          </w:rPr>
          <w:commentReference w:id="4"/>
        </w:r>
      </w:del>
      <w:commentRangeEnd w:id="5"/>
      <w:r w:rsidR="00B976C7">
        <w:rPr>
          <w:rStyle w:val="CommentReference"/>
        </w:rPr>
        <w:commentReference w:id="5"/>
      </w:r>
      <w:del w:id="6" w:author="Connor OLoughlin" w:date="2024-12-11T10:42:00Z" w16du:dateUtc="2024-12-11T15:42:00Z">
        <w:r w:rsidDel="00B976C7">
          <w:delText xml:space="preserve">during the winter season. </w:delText>
        </w:r>
      </w:del>
      <w:r w:rsidR="00722CC5">
        <w:t xml:space="preserve">Winter has been regarded as a period of </w:t>
      </w:r>
      <w:r w:rsidR="003142E9">
        <w:t xml:space="preserve">relative </w:t>
      </w:r>
      <w:r w:rsidR="00722CC5">
        <w:t xml:space="preserve">dormancy </w:t>
      </w:r>
      <w:r w:rsidR="003142E9">
        <w:t xml:space="preserve">in </w:t>
      </w:r>
      <w:r w:rsidR="00722CC5">
        <w:t>limnetic systems</w:t>
      </w:r>
      <w:r w:rsidR="003142E9">
        <w:t>, characterized by diminished biological activity</w:t>
      </w:r>
      <w:r w:rsidR="00722CC5">
        <w:t xml:space="preserve">. </w:t>
      </w:r>
      <w:r w:rsidR="003142E9">
        <w:t>However, recent studies such as the Great Lakes Winter Grab, have shown that microbial communities remain active and that important biogeochemical processes continue.  Here, we</w:t>
      </w:r>
      <w:r>
        <w:t xml:space="preserve"> </w:t>
      </w:r>
      <w:r w:rsidR="003142E9">
        <w:t xml:space="preserve">present work from the Winter Grab network aimed at understanding </w:t>
      </w:r>
      <w:r>
        <w:t xml:space="preserve">the </w:t>
      </w:r>
      <w:r w:rsidR="00402C13">
        <w:t xml:space="preserve">microbial ecology of the Great Lakes during winter and how the winter assemblages impact the following seasons’ community dynamics. </w:t>
      </w:r>
      <w:r w:rsidR="0049519B">
        <w:t>We hypothesized that</w:t>
      </w:r>
      <w:del w:id="7" w:author="Connor OLoughlin" w:date="2024-12-11T10:44:00Z" w16du:dateUtc="2024-12-11T15:44:00Z">
        <w:r w:rsidR="0049519B" w:rsidDel="00B976C7">
          <w:delText>,</w:delText>
        </w:r>
      </w:del>
      <w:r w:rsidR="0049519B">
        <w:t xml:space="preserve"> </w:t>
      </w:r>
      <w:commentRangeStart w:id="8"/>
      <w:commentRangeStart w:id="9"/>
      <w:del w:id="10" w:author="Connor OLoughlin" w:date="2024-12-11T10:43:00Z" w16du:dateUtc="2024-12-11T15:43:00Z">
        <w:r w:rsidR="0049519B" w:rsidDel="00B976C7">
          <w:delText xml:space="preserve">rather than being dormant, microbial communities are active to some capacity during the winter season, </w:delText>
        </w:r>
        <w:commentRangeEnd w:id="8"/>
        <w:r w:rsidR="003142E9" w:rsidDel="00B976C7">
          <w:rPr>
            <w:rStyle w:val="CommentReference"/>
          </w:rPr>
          <w:commentReference w:id="8"/>
        </w:r>
      </w:del>
      <w:commentRangeEnd w:id="9"/>
      <w:r w:rsidR="00B976C7">
        <w:rPr>
          <w:rStyle w:val="CommentReference"/>
        </w:rPr>
        <w:commentReference w:id="9"/>
      </w:r>
      <w:del w:id="11" w:author="Connor OLoughlin" w:date="2024-12-11T10:43:00Z" w16du:dateUtc="2024-12-11T15:43:00Z">
        <w:r w:rsidR="0049519B" w:rsidDel="00B976C7">
          <w:delText xml:space="preserve">and that </w:delText>
        </w:r>
      </w:del>
      <w:r w:rsidR="0049519B">
        <w:t xml:space="preserve">different lakes will have measurable differences in activity. We also hypothesized that </w:t>
      </w:r>
      <w:ins w:id="12" w:author="Connor OLoughlin" w:date="2024-12-11T10:52:00Z" w16du:dateUtc="2024-12-11T15:52:00Z">
        <w:r w:rsidR="00B21097">
          <w:t xml:space="preserve">bacterial production and biomass will covary with primary production, with light availability being </w:t>
        </w:r>
      </w:ins>
      <w:ins w:id="13" w:author="Connor OLoughlin" w:date="2024-12-11T10:53:00Z" w16du:dateUtc="2024-12-11T15:53:00Z">
        <w:r w:rsidR="00B21097">
          <w:t>the driving factor</w:t>
        </w:r>
      </w:ins>
      <w:ins w:id="14" w:author="Connor OLoughlin" w:date="2024-12-11T10:55:00Z" w16du:dateUtc="2024-12-11T15:55:00Z">
        <w:r w:rsidR="00B21097">
          <w:t xml:space="preserve"> and the relationship being the strongest at low nutrient concentrations</w:t>
        </w:r>
      </w:ins>
      <w:ins w:id="15" w:author="Connor OLoughlin" w:date="2024-12-11T10:53:00Z" w16du:dateUtc="2024-12-11T15:53:00Z">
        <w:r w:rsidR="00B21097">
          <w:t xml:space="preserve">. </w:t>
        </w:r>
      </w:ins>
      <w:del w:id="16" w:author="Connor OLoughlin" w:date="2024-12-11T10:52:00Z" w16du:dateUtc="2024-12-11T15:52:00Z">
        <w:r w:rsidR="0049519B" w:rsidDel="00B21097">
          <w:delText xml:space="preserve">different lakes will be more heavily impacted by ice over events marked by shifts in community composition and changes in activity, </w:delText>
        </w:r>
      </w:del>
      <w:del w:id="17" w:author="Connor OLoughlin" w:date="2024-12-11T10:50:00Z" w16du:dateUtc="2024-12-11T15:50:00Z">
        <w:r w:rsidR="0049519B" w:rsidDel="00B21097">
          <w:delText xml:space="preserve">with </w:delText>
        </w:r>
        <w:commentRangeStart w:id="18"/>
        <w:commentRangeStart w:id="19"/>
        <w:r w:rsidR="0049519B" w:rsidDel="00B21097">
          <w:delText>more eutrophic lakes seeing reduced activity relative to oligotrophic lakes.</w:delText>
        </w:r>
        <w:commentRangeEnd w:id="18"/>
        <w:r w:rsidR="003142E9" w:rsidDel="00B21097">
          <w:rPr>
            <w:rStyle w:val="CommentReference"/>
          </w:rPr>
          <w:commentReference w:id="18"/>
        </w:r>
      </w:del>
      <w:commentRangeEnd w:id="19"/>
      <w:r w:rsidR="00B21097">
        <w:rPr>
          <w:rStyle w:val="CommentReference"/>
        </w:rPr>
        <w:commentReference w:id="19"/>
      </w:r>
      <w:del w:id="20" w:author="Connor OLoughlin" w:date="2024-12-11T10:50:00Z" w16du:dateUtc="2024-12-11T15:50:00Z">
        <w:r w:rsidR="0049519B" w:rsidDel="00B21097">
          <w:delText xml:space="preserve"> </w:delText>
        </w:r>
      </w:del>
      <w:r w:rsidR="002368AD">
        <w:t>We</w:t>
      </w:r>
      <w:r w:rsidR="00B35706">
        <w:t xml:space="preserve"> took</w:t>
      </w:r>
      <w:r w:rsidR="00205D46">
        <w:t xml:space="preserve"> water samples</w:t>
      </w:r>
      <w:r w:rsidR="00B35706">
        <w:t xml:space="preserve"> </w:t>
      </w:r>
      <w:r w:rsidR="00205D46">
        <w:t xml:space="preserve">from each of the  </w:t>
      </w:r>
      <w:commentRangeStart w:id="21"/>
      <w:commentRangeStart w:id="22"/>
      <w:r w:rsidR="00205D46">
        <w:t>Great Lakes</w:t>
      </w:r>
      <w:ins w:id="23" w:author="Connor OLoughlin" w:date="2024-12-11T10:41:00Z" w16du:dateUtc="2024-12-11T15:41:00Z">
        <w:r w:rsidR="00B976C7">
          <w:t>, as well as, Lake St. Clair</w:t>
        </w:r>
      </w:ins>
      <w:r w:rsidR="00205D46">
        <w:t xml:space="preserve"> </w:t>
      </w:r>
      <w:commentRangeEnd w:id="21"/>
      <w:r w:rsidR="002368AD">
        <w:rPr>
          <w:rStyle w:val="CommentReference"/>
        </w:rPr>
        <w:commentReference w:id="21"/>
      </w:r>
      <w:commentRangeEnd w:id="22"/>
      <w:r w:rsidR="00B976C7">
        <w:rPr>
          <w:rStyle w:val="CommentReference"/>
        </w:rPr>
        <w:commentReference w:id="22"/>
      </w:r>
      <w:ins w:id="24" w:author="Connor OLoughlin" w:date="2024-12-11T10:41:00Z" w16du:dateUtc="2024-12-11T15:41:00Z">
        <w:r w:rsidR="00B976C7">
          <w:t>.</w:t>
        </w:r>
      </w:ins>
      <w:del w:id="25" w:author="Connor OLoughlin" w:date="2024-12-11T10:41:00Z" w16du:dateUtc="2024-12-11T15:41:00Z">
        <w:r w:rsidR="001C3166" w:rsidDel="00B976C7">
          <w:delText xml:space="preserve">and </w:delText>
        </w:r>
      </w:del>
      <w:ins w:id="26" w:author="Connor OLoughlin" w:date="2024-12-11T10:41:00Z" w16du:dateUtc="2024-12-11T15:41:00Z">
        <w:r w:rsidR="00B976C7">
          <w:t xml:space="preserve"> The samples were </w:t>
        </w:r>
      </w:ins>
      <w:r w:rsidR="001C3166">
        <w:t>used</w:t>
      </w:r>
      <w:r w:rsidR="00AD1C6F">
        <w:t xml:space="preserve"> </w:t>
      </w:r>
      <w:del w:id="27" w:author="Connor OLoughlin" w:date="2024-12-11T10:41:00Z" w16du:dateUtc="2024-12-11T15:41:00Z">
        <w:r w:rsidR="00AD1C6F" w:rsidDel="00B976C7">
          <w:delText>them</w:delText>
        </w:r>
        <w:r w:rsidR="001C3166" w:rsidDel="00B976C7">
          <w:delText xml:space="preserve"> </w:delText>
        </w:r>
      </w:del>
      <w:r w:rsidR="00DD361A">
        <w:t>to measure</w:t>
      </w:r>
      <w:r w:rsidR="00AD1C6F">
        <w:t xml:space="preserve"> </w:t>
      </w:r>
      <w:commentRangeStart w:id="28"/>
      <w:commentRangeStart w:id="29"/>
      <w:del w:id="30" w:author="Connor OLoughlin" w:date="2024-12-11T10:40:00Z" w16du:dateUtc="2024-12-11T15:40:00Z">
        <w:r w:rsidR="00AD1C6F" w:rsidDel="00B976C7">
          <w:delText>multiple</w:delText>
        </w:r>
        <w:r w:rsidR="001C3166" w:rsidDel="00B976C7">
          <w:delText xml:space="preserve"> chemical and biological processes.</w:delText>
        </w:r>
      </w:del>
      <w:r w:rsidR="001C3166">
        <w:t xml:space="preserve"> </w:t>
      </w:r>
      <w:commentRangeEnd w:id="28"/>
      <w:r w:rsidR="002368AD">
        <w:rPr>
          <w:rStyle w:val="CommentReference"/>
        </w:rPr>
        <w:commentReference w:id="28"/>
      </w:r>
      <w:commentRangeEnd w:id="29"/>
      <w:r w:rsidR="00B976C7">
        <w:rPr>
          <w:rStyle w:val="CommentReference"/>
        </w:rPr>
        <w:commentReference w:id="29"/>
      </w:r>
      <w:ins w:id="31" w:author="Connor OLoughlin" w:date="2024-12-11T10:42:00Z" w16du:dateUtc="2024-12-11T15:42:00Z">
        <w:r w:rsidR="00B976C7">
          <w:t>b</w:t>
        </w:r>
      </w:ins>
      <w:del w:id="32" w:author="Connor OLoughlin" w:date="2024-12-11T10:42:00Z" w16du:dateUtc="2024-12-11T15:42:00Z">
        <w:r w:rsidR="00C23963" w:rsidDel="00B976C7">
          <w:delText>B</w:delText>
        </w:r>
      </w:del>
      <w:r w:rsidR="00C23963">
        <w:t xml:space="preserve">acterial communities and activity </w:t>
      </w:r>
      <w:del w:id="33" w:author="Connor OLoughlin" w:date="2024-12-11T10:42:00Z" w16du:dateUtc="2024-12-11T15:42:00Z">
        <w:r w:rsidR="00C23963" w:rsidDel="00B976C7">
          <w:delText xml:space="preserve">were measured </w:delText>
        </w:r>
      </w:del>
      <w:r w:rsidR="00C23963">
        <w:t>via cell counting, 16s rRNA genomics</w:t>
      </w:r>
      <w:r w:rsidR="009D0757">
        <w:t>, and incubation with tritiated Leucine and Thymidine</w:t>
      </w:r>
      <w:r w:rsidR="000D13CE">
        <w:t xml:space="preserve">. </w:t>
      </w:r>
      <w:r w:rsidR="00DB6090">
        <w:t xml:space="preserve">Chemical analyses included </w:t>
      </w:r>
      <w:ins w:id="34" w:author="Connor OLoughlin" w:date="2024-12-11T10:29:00Z" w16du:dateUtc="2024-12-11T15:29:00Z">
        <w:r w:rsidR="00FE0665">
          <w:t>fluorescent dissolved organic matter (FDOM)</w:t>
        </w:r>
      </w:ins>
      <w:commentRangeStart w:id="35"/>
      <w:commentRangeStart w:id="36"/>
      <w:commentRangeStart w:id="37"/>
      <w:del w:id="38" w:author="Connor OLoughlin" w:date="2024-12-11T10:29:00Z" w16du:dateUtc="2024-12-11T15:29:00Z">
        <w:r w:rsidR="001531F8" w:rsidDel="00FE0665">
          <w:delText>CDOM</w:delText>
        </w:r>
      </w:del>
      <w:r w:rsidR="00887181">
        <w:t xml:space="preserve"> </w:t>
      </w:r>
      <w:commentRangeEnd w:id="35"/>
      <w:r w:rsidR="002368AD">
        <w:rPr>
          <w:rStyle w:val="CommentReference"/>
        </w:rPr>
        <w:commentReference w:id="35"/>
      </w:r>
      <w:commentRangeEnd w:id="36"/>
      <w:r w:rsidR="002368AD">
        <w:rPr>
          <w:rStyle w:val="CommentReference"/>
        </w:rPr>
        <w:commentReference w:id="36"/>
      </w:r>
      <w:commentRangeEnd w:id="37"/>
      <w:r w:rsidR="00FE0665">
        <w:rPr>
          <w:rStyle w:val="CommentReference"/>
        </w:rPr>
        <w:commentReference w:id="37"/>
      </w:r>
      <w:r w:rsidR="002708E9">
        <w:t>(</w:t>
      </w:r>
      <w:r w:rsidR="00320DF4">
        <w:t>Horiba</w:t>
      </w:r>
      <w:r w:rsidR="00887181">
        <w:t xml:space="preserve"> </w:t>
      </w:r>
      <w:proofErr w:type="spellStart"/>
      <w:r w:rsidR="00887181">
        <w:t>Aqualog</w:t>
      </w:r>
      <w:proofErr w:type="spellEnd"/>
      <w:r w:rsidR="002708E9">
        <w:t>)</w:t>
      </w:r>
      <w:r w:rsidR="00887181">
        <w:t xml:space="preserve">, DOC and TDN </w:t>
      </w:r>
      <w:r w:rsidR="002708E9">
        <w:t>(</w:t>
      </w:r>
      <w:r w:rsidR="00112D33">
        <w:t>Shimadzu TOC-L</w:t>
      </w:r>
      <w:r w:rsidR="002708E9">
        <w:t>)</w:t>
      </w:r>
      <w:r w:rsidR="003E25FC">
        <w:t>, as well as particulate C, N, and P</w:t>
      </w:r>
      <w:r w:rsidR="00F1592F">
        <w:t>.</w:t>
      </w:r>
      <w:r w:rsidR="00282156">
        <w:t xml:space="preserve"> Physical conditions such as temperature, ice and snow cover, </w:t>
      </w:r>
      <w:r w:rsidR="00363F7C">
        <w:t>and light penetration were also recorded</w:t>
      </w:r>
      <w:r w:rsidR="00581944">
        <w:t>.</w:t>
      </w:r>
      <w:r w:rsidR="00AD1C6F">
        <w:t xml:space="preserve"> </w:t>
      </w:r>
      <w:r w:rsidR="009E5038">
        <w:t xml:space="preserve"> </w:t>
      </w:r>
      <w:r w:rsidR="0049519B">
        <w:t xml:space="preserve">We found that </w:t>
      </w:r>
      <w:r w:rsidR="00D865AD">
        <w:t xml:space="preserve">the activity of microbial communities shifted to </w:t>
      </w:r>
      <w:r w:rsidR="00D62C93">
        <w:t>focus</w:t>
      </w:r>
      <w:r w:rsidR="00D865AD">
        <w:t xml:space="preserve"> on respiration </w:t>
      </w:r>
      <w:del w:id="39" w:author="Connor OLoughlin" w:date="2024-12-11T10:33:00Z" w16du:dateUtc="2024-12-11T15:33:00Z">
        <w:r w:rsidR="00D865AD" w:rsidDel="00FE0665">
          <w:delText xml:space="preserve">and </w:delText>
        </w:r>
        <w:commentRangeStart w:id="40"/>
        <w:commentRangeStart w:id="41"/>
        <w:r w:rsidR="00D865AD" w:rsidDel="00FE0665">
          <w:delText>metabolic processes</w:delText>
        </w:r>
      </w:del>
      <w:r w:rsidR="00D865AD">
        <w:t xml:space="preserve"> </w:t>
      </w:r>
      <w:commentRangeEnd w:id="40"/>
      <w:r w:rsidR="002368AD">
        <w:rPr>
          <w:rStyle w:val="CommentReference"/>
        </w:rPr>
        <w:commentReference w:id="40"/>
      </w:r>
      <w:commentRangeEnd w:id="41"/>
      <w:r w:rsidR="00FE0665">
        <w:rPr>
          <w:rStyle w:val="CommentReference"/>
        </w:rPr>
        <w:commentReference w:id="41"/>
      </w:r>
      <w:r w:rsidR="00E23110">
        <w:t>during the</w:t>
      </w:r>
      <w:r w:rsidR="00D865AD">
        <w:t xml:space="preserve"> winter</w:t>
      </w:r>
      <w:r w:rsidR="00EE74B4">
        <w:t xml:space="preserve"> and that </w:t>
      </w:r>
      <w:r w:rsidR="00840C88">
        <w:t xml:space="preserve">each lake </w:t>
      </w:r>
      <w:commentRangeStart w:id="42"/>
      <w:commentRangeStart w:id="43"/>
      <w:r w:rsidR="00840C88">
        <w:t xml:space="preserve">had varied shifts </w:t>
      </w:r>
      <w:commentRangeEnd w:id="42"/>
      <w:r w:rsidR="002368AD">
        <w:rPr>
          <w:rStyle w:val="CommentReference"/>
        </w:rPr>
        <w:commentReference w:id="42"/>
      </w:r>
      <w:commentRangeEnd w:id="43"/>
      <w:r w:rsidR="00B976C7">
        <w:rPr>
          <w:rStyle w:val="CommentReference"/>
        </w:rPr>
        <w:commentReference w:id="43"/>
      </w:r>
      <w:r w:rsidR="00840C88">
        <w:t>in microbial communities throughout the seasons.</w:t>
      </w:r>
    </w:p>
    <w:sectPr w:rsidR="0057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risty Vick-Majors" w:date="2024-12-10T09:38:00Z" w:initials="TV">
    <w:p w14:paraId="4AA8B282" w14:textId="77777777" w:rsidR="003142E9" w:rsidRDefault="003142E9" w:rsidP="003142E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would be good to say for a conference not focused on the Great Lakes, but anyone going to IAGLR probably doesn’t need this context.</w:t>
      </w:r>
    </w:p>
  </w:comment>
  <w:comment w:id="1" w:author="Connor OLoughlin" w:date="2024-12-11T10:44:00Z" w:initials="CO">
    <w:p w14:paraId="5558F00E" w14:textId="77777777" w:rsidR="00B976C7" w:rsidRDefault="00B976C7" w:rsidP="00B976C7">
      <w:pPr>
        <w:pStyle w:val="CommentText"/>
      </w:pPr>
      <w:r>
        <w:rPr>
          <w:rStyle w:val="CommentReference"/>
        </w:rPr>
        <w:annotationRef/>
      </w:r>
      <w:r>
        <w:t>This has been removed</w:t>
      </w:r>
    </w:p>
  </w:comment>
  <w:comment w:id="4" w:author="Tristy Vick-Majors" w:date="2024-12-10T09:40:00Z" w:initials="TV">
    <w:p w14:paraId="7C731B6B" w14:textId="6ADD89D4" w:rsidR="003142E9" w:rsidRDefault="003142E9" w:rsidP="003142E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Periodically? What do you mean by this?</w:t>
      </w:r>
    </w:p>
    <w:p w14:paraId="66EFC26B" w14:textId="77777777" w:rsidR="003142E9" w:rsidRDefault="003142E9" w:rsidP="003142E9">
      <w:r>
        <w:rPr>
          <w:color w:val="000000"/>
          <w:sz w:val="20"/>
          <w:szCs w:val="20"/>
        </w:rPr>
        <w:t>Also, as written, this phrase refers to the “Great Lakes Region” - so are you saying the “region” periodically freezes?</w:t>
      </w:r>
    </w:p>
    <w:p w14:paraId="21830D38" w14:textId="77777777" w:rsidR="003142E9" w:rsidRDefault="003142E9" w:rsidP="003142E9">
      <w:r>
        <w:rPr>
          <w:color w:val="000000"/>
          <w:sz w:val="20"/>
          <w:szCs w:val="20"/>
        </w:rPr>
        <w:t>I think you can probably remove this entire sentence.</w:t>
      </w:r>
    </w:p>
  </w:comment>
  <w:comment w:id="5" w:author="Connor OLoughlin" w:date="2024-12-11T10:44:00Z" w:initials="CO">
    <w:p w14:paraId="4BD0C787" w14:textId="77777777" w:rsidR="00B976C7" w:rsidRDefault="00B976C7" w:rsidP="00B976C7">
      <w:pPr>
        <w:pStyle w:val="CommentText"/>
      </w:pPr>
      <w:r>
        <w:rPr>
          <w:rStyle w:val="CommentReference"/>
        </w:rPr>
        <w:annotationRef/>
      </w:r>
      <w:r>
        <w:t>This has been removed</w:t>
      </w:r>
    </w:p>
  </w:comment>
  <w:comment w:id="8" w:author="Tristy Vick-Majors" w:date="2024-12-10T09:45:00Z" w:initials="TV">
    <w:p w14:paraId="4210BCFB" w14:textId="61105589" w:rsidR="003142E9" w:rsidRDefault="003142E9" w:rsidP="003142E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already know this, don’t we?</w:t>
      </w:r>
    </w:p>
  </w:comment>
  <w:comment w:id="9" w:author="Connor OLoughlin" w:date="2024-12-11T10:44:00Z" w:initials="CO">
    <w:p w14:paraId="5C5C97A4" w14:textId="77777777" w:rsidR="00B976C7" w:rsidRDefault="00B976C7" w:rsidP="00B976C7">
      <w:pPr>
        <w:pStyle w:val="CommentText"/>
      </w:pPr>
      <w:r>
        <w:rPr>
          <w:rStyle w:val="CommentReference"/>
        </w:rPr>
        <w:annotationRef/>
      </w:r>
      <w:r>
        <w:t>I removed this from the abstract</w:t>
      </w:r>
    </w:p>
  </w:comment>
  <w:comment w:id="18" w:author="Tristy Vick-Majors" w:date="2024-12-10T09:52:00Z" w:initials="TV">
    <w:p w14:paraId="55A20F78" w14:textId="6172A5FE" w:rsidR="002368AD" w:rsidRDefault="003142E9" w:rsidP="002368AD">
      <w:r>
        <w:rPr>
          <w:rStyle w:val="CommentReference"/>
        </w:rPr>
        <w:annotationRef/>
      </w:r>
      <w:r w:rsidR="002368AD">
        <w:rPr>
          <w:sz w:val="20"/>
          <w:szCs w:val="20"/>
        </w:rPr>
        <w:t>This is not consistent with any understanding of lake ecology. Why do you hypothesize that activity will be lower in eutrophic sites?</w:t>
      </w:r>
    </w:p>
    <w:p w14:paraId="0933621D" w14:textId="77777777" w:rsidR="002368AD" w:rsidRDefault="002368AD" w:rsidP="002368AD">
      <w:r>
        <w:rPr>
          <w:sz w:val="20"/>
          <w:szCs w:val="20"/>
        </w:rPr>
        <w:t>There are hypotheses in the grant proposal - maybe you should look at those. Let me know if you don’t have a copy anymore.</w:t>
      </w:r>
    </w:p>
  </w:comment>
  <w:comment w:id="19" w:author="Connor OLoughlin" w:date="2024-12-11T10:55:00Z" w:initials="CO">
    <w:p w14:paraId="59F74D57" w14:textId="77777777" w:rsidR="00B21097" w:rsidRDefault="00B21097" w:rsidP="00B21097">
      <w:pPr>
        <w:pStyle w:val="CommentText"/>
      </w:pPr>
      <w:r>
        <w:rPr>
          <w:rStyle w:val="CommentReference"/>
        </w:rPr>
        <w:annotationRef/>
      </w:r>
      <w:r>
        <w:t>I was thinking that in the eutrophic lakes, the species there would not be well suited for winter because of decreased nutrient loading, either from atmospheric deposition or terrestrial inputs. I was viewing ice as being a physical barrier that would disrupt nutrient exchanges and therefore the microbial communities in eutrophic lakes would become more abundant with species that do well in more oligotrophic environments. I am changed this to talk about bacterial production, primary production, and biomass with light being a driver. This is one of the hypotheses from the grant proposal and I thought it would fit in nicely with what I am already interested in.</w:t>
      </w:r>
    </w:p>
  </w:comment>
  <w:comment w:id="21" w:author="Tristy Vick-Majors" w:date="2024-12-10T09:54:00Z" w:initials="TV">
    <w:p w14:paraId="02F47CE2" w14:textId="1B0A5604" w:rsidR="002368AD" w:rsidRDefault="002368AD" w:rsidP="002368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And lake St. Clair?</w:t>
      </w:r>
    </w:p>
  </w:comment>
  <w:comment w:id="22" w:author="Connor OLoughlin" w:date="2024-12-11T10:42:00Z" w:initials="CO">
    <w:p w14:paraId="24837434" w14:textId="77777777" w:rsidR="00B976C7" w:rsidRDefault="00B976C7" w:rsidP="00B976C7">
      <w:pPr>
        <w:pStyle w:val="CommentText"/>
      </w:pPr>
      <w:r>
        <w:rPr>
          <w:rStyle w:val="CommentReference"/>
        </w:rPr>
        <w:annotationRef/>
      </w:r>
      <w:r>
        <w:t>I added Lake St. Clair in.</w:t>
      </w:r>
    </w:p>
  </w:comment>
  <w:comment w:id="28" w:author="Tristy Vick-Majors" w:date="2024-12-10T09:55:00Z" w:initials="TV">
    <w:p w14:paraId="13401CEE" w14:textId="74DB62B4" w:rsidR="002368AD" w:rsidRDefault="002368AD" w:rsidP="002368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An abstract should be very concise - you don’t get many words so you need to use them all carefully. Here you could just say what was measured instead of being non-specific and then following it with a sentence that lists things.</w:t>
      </w:r>
    </w:p>
  </w:comment>
  <w:comment w:id="29" w:author="Connor OLoughlin" w:date="2024-12-11T10:41:00Z" w:initials="CO">
    <w:p w14:paraId="403A2620" w14:textId="77777777" w:rsidR="00B976C7" w:rsidRDefault="00B976C7" w:rsidP="00B976C7">
      <w:pPr>
        <w:pStyle w:val="CommentText"/>
      </w:pPr>
      <w:r>
        <w:rPr>
          <w:rStyle w:val="CommentReference"/>
        </w:rPr>
        <w:annotationRef/>
      </w:r>
      <w:r>
        <w:t>Okay, I deleted this and rephrased the sentence</w:t>
      </w:r>
    </w:p>
  </w:comment>
  <w:comment w:id="35" w:author="Tristy Vick-Majors" w:date="2024-12-10T09:56:00Z" w:initials="TV">
    <w:p w14:paraId="138BD0BC" w14:textId="4CB34862" w:rsidR="002368AD" w:rsidRDefault="002368AD" w:rsidP="002368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 really isn’t CDOM though is it? It is FDOM. They can overlap, but are not the same thing.</w:t>
      </w:r>
    </w:p>
  </w:comment>
  <w:comment w:id="36" w:author="Tristy Vick-Majors" w:date="2024-12-10T09:56:00Z" w:initials="TV">
    <w:p w14:paraId="297A7AA9" w14:textId="77777777" w:rsidR="002368AD" w:rsidRDefault="002368AD" w:rsidP="002368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You also need to spell out acronyms.</w:t>
      </w:r>
    </w:p>
  </w:comment>
  <w:comment w:id="37" w:author="Connor OLoughlin" w:date="2024-12-11T10:33:00Z" w:initials="CO">
    <w:p w14:paraId="3BDC4A53" w14:textId="77777777" w:rsidR="00FE0665" w:rsidRDefault="00FE0665" w:rsidP="00FE0665">
      <w:pPr>
        <w:pStyle w:val="CommentText"/>
      </w:pPr>
      <w:r>
        <w:rPr>
          <w:rStyle w:val="CommentReference"/>
        </w:rPr>
        <w:annotationRef/>
      </w:r>
      <w:r>
        <w:t>I knew there was a distinction between the two but I had seen protocols that just said “CDOM” so I figured it was fine. I went ahead and changed it to FDOM and defined the acronym.</w:t>
      </w:r>
    </w:p>
  </w:comment>
  <w:comment w:id="40" w:author="Tristy Vick-Majors" w:date="2024-12-10T09:57:00Z" w:initials="TV">
    <w:p w14:paraId="71099326" w14:textId="7915EE67" w:rsidR="002368AD" w:rsidRDefault="002368AD" w:rsidP="002368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not clear. What do you mean?</w:t>
      </w:r>
    </w:p>
  </w:comment>
  <w:comment w:id="41" w:author="Connor OLoughlin" w:date="2024-12-11T10:35:00Z" w:initials="CO">
    <w:p w14:paraId="0084EB9B" w14:textId="77777777" w:rsidR="00FE0665" w:rsidRDefault="00FE0665" w:rsidP="00FE0665">
      <w:pPr>
        <w:pStyle w:val="CommentText"/>
      </w:pPr>
      <w:r>
        <w:rPr>
          <w:rStyle w:val="CommentReference"/>
        </w:rPr>
        <w:annotationRef/>
      </w:r>
      <w:r>
        <w:t>I just deleted this. I was trying to say that the microbial communities are just focusing on staying alive.</w:t>
      </w:r>
    </w:p>
  </w:comment>
  <w:comment w:id="42" w:author="Tristy Vick-Majors" w:date="2024-12-10T09:57:00Z" w:initials="TV">
    <w:p w14:paraId="5D0AB071" w14:textId="1242E3DC" w:rsidR="002368AD" w:rsidRDefault="002368AD" w:rsidP="002368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does this mean? Not clear.</w:t>
      </w:r>
    </w:p>
  </w:comment>
  <w:comment w:id="43" w:author="Connor OLoughlin" w:date="2024-12-11T10:40:00Z" w:initials="CO">
    <w:p w14:paraId="6FF926AE" w14:textId="77777777" w:rsidR="00B976C7" w:rsidRDefault="00B976C7" w:rsidP="00B976C7">
      <w:pPr>
        <w:pStyle w:val="CommentText"/>
      </w:pPr>
      <w:r>
        <w:rPr>
          <w:rStyle w:val="CommentReference"/>
        </w:rPr>
        <w:annotationRef/>
      </w:r>
      <w:r>
        <w:t>Without having any of the data available, I was trying to leave some ambiguity. I wanted to avoid saying that we found something and then the data does not support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A8B282" w15:done="0"/>
  <w15:commentEx w15:paraId="5558F00E" w15:paraIdParent="4AA8B282" w15:done="0"/>
  <w15:commentEx w15:paraId="21830D38" w15:done="0"/>
  <w15:commentEx w15:paraId="4BD0C787" w15:paraIdParent="21830D38" w15:done="0"/>
  <w15:commentEx w15:paraId="4210BCFB" w15:done="0"/>
  <w15:commentEx w15:paraId="5C5C97A4" w15:paraIdParent="4210BCFB" w15:done="0"/>
  <w15:commentEx w15:paraId="0933621D" w15:done="0"/>
  <w15:commentEx w15:paraId="59F74D57" w15:paraIdParent="0933621D" w15:done="0"/>
  <w15:commentEx w15:paraId="02F47CE2" w15:done="0"/>
  <w15:commentEx w15:paraId="24837434" w15:paraIdParent="02F47CE2" w15:done="0"/>
  <w15:commentEx w15:paraId="13401CEE" w15:done="0"/>
  <w15:commentEx w15:paraId="403A2620" w15:paraIdParent="13401CEE" w15:done="0"/>
  <w15:commentEx w15:paraId="138BD0BC" w15:done="0"/>
  <w15:commentEx w15:paraId="297A7AA9" w15:paraIdParent="138BD0BC" w15:done="0"/>
  <w15:commentEx w15:paraId="3BDC4A53" w15:paraIdParent="138BD0BC" w15:done="0"/>
  <w15:commentEx w15:paraId="71099326" w15:done="0"/>
  <w15:commentEx w15:paraId="0084EB9B" w15:paraIdParent="71099326" w15:done="0"/>
  <w15:commentEx w15:paraId="5D0AB071" w15:done="0"/>
  <w15:commentEx w15:paraId="6FF926AE" w15:paraIdParent="5D0AB0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6F7389" w16cex:dateUtc="2024-12-10T14:38:00Z"/>
  <w16cex:commentExtensible w16cex:durableId="7346C507" w16cex:dateUtc="2024-12-11T15:44:00Z"/>
  <w16cex:commentExtensible w16cex:durableId="571AA146" w16cex:dateUtc="2024-12-10T14:40:00Z"/>
  <w16cex:commentExtensible w16cex:durableId="66905757" w16cex:dateUtc="2024-12-11T15:44:00Z"/>
  <w16cex:commentExtensible w16cex:durableId="3A7538EE" w16cex:dateUtc="2024-12-10T14:45:00Z"/>
  <w16cex:commentExtensible w16cex:durableId="1A4E3A88" w16cex:dateUtc="2024-12-11T15:44:00Z"/>
  <w16cex:commentExtensible w16cex:durableId="2A404A47" w16cex:dateUtc="2024-12-10T14:52:00Z"/>
  <w16cex:commentExtensible w16cex:durableId="4551A21B" w16cex:dateUtc="2024-12-11T15:55:00Z"/>
  <w16cex:commentExtensible w16cex:durableId="347BBA25" w16cex:dateUtc="2024-12-10T14:54:00Z"/>
  <w16cex:commentExtensible w16cex:durableId="1776A474" w16cex:dateUtc="2024-12-11T15:42:00Z"/>
  <w16cex:commentExtensible w16cex:durableId="7BEE489A" w16cex:dateUtc="2024-12-10T14:55:00Z"/>
  <w16cex:commentExtensible w16cex:durableId="5703E3F9" w16cex:dateUtc="2024-12-11T15:41:00Z"/>
  <w16cex:commentExtensible w16cex:durableId="0271AB55" w16cex:dateUtc="2024-12-10T14:56:00Z"/>
  <w16cex:commentExtensible w16cex:durableId="3D00EA83" w16cex:dateUtc="2024-12-10T14:56:00Z"/>
  <w16cex:commentExtensible w16cex:durableId="7C15866E" w16cex:dateUtc="2024-12-11T15:33:00Z"/>
  <w16cex:commentExtensible w16cex:durableId="3C576C58" w16cex:dateUtc="2024-12-10T14:57:00Z"/>
  <w16cex:commentExtensible w16cex:durableId="09D56DB8" w16cex:dateUtc="2024-12-11T15:35:00Z"/>
  <w16cex:commentExtensible w16cex:durableId="7C30DCD1" w16cex:dateUtc="2024-12-10T14:57:00Z"/>
  <w16cex:commentExtensible w16cex:durableId="3FB7716C" w16cex:dateUtc="2024-12-11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A8B282" w16cid:durableId="176F7389"/>
  <w16cid:commentId w16cid:paraId="5558F00E" w16cid:durableId="7346C507"/>
  <w16cid:commentId w16cid:paraId="21830D38" w16cid:durableId="571AA146"/>
  <w16cid:commentId w16cid:paraId="4BD0C787" w16cid:durableId="66905757"/>
  <w16cid:commentId w16cid:paraId="4210BCFB" w16cid:durableId="3A7538EE"/>
  <w16cid:commentId w16cid:paraId="5C5C97A4" w16cid:durableId="1A4E3A88"/>
  <w16cid:commentId w16cid:paraId="0933621D" w16cid:durableId="2A404A47"/>
  <w16cid:commentId w16cid:paraId="59F74D57" w16cid:durableId="4551A21B"/>
  <w16cid:commentId w16cid:paraId="02F47CE2" w16cid:durableId="347BBA25"/>
  <w16cid:commentId w16cid:paraId="24837434" w16cid:durableId="1776A474"/>
  <w16cid:commentId w16cid:paraId="13401CEE" w16cid:durableId="7BEE489A"/>
  <w16cid:commentId w16cid:paraId="403A2620" w16cid:durableId="5703E3F9"/>
  <w16cid:commentId w16cid:paraId="138BD0BC" w16cid:durableId="0271AB55"/>
  <w16cid:commentId w16cid:paraId="297A7AA9" w16cid:durableId="3D00EA83"/>
  <w16cid:commentId w16cid:paraId="3BDC4A53" w16cid:durableId="7C15866E"/>
  <w16cid:commentId w16cid:paraId="71099326" w16cid:durableId="3C576C58"/>
  <w16cid:commentId w16cid:paraId="0084EB9B" w16cid:durableId="09D56DB8"/>
  <w16cid:commentId w16cid:paraId="5D0AB071" w16cid:durableId="7C30DCD1"/>
  <w16cid:commentId w16cid:paraId="6FF926AE" w16cid:durableId="3FB771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nnor OLoughlin">
    <w15:presenceInfo w15:providerId="Windows Live" w15:userId="cd2dd71d79f43c4e"/>
  </w15:person>
  <w15:person w15:author="Tristy Vick-Majors">
    <w15:presenceInfo w15:providerId="Windows Live" w15:userId="696d8bfd786e8e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C5"/>
    <w:rsid w:val="000D13CE"/>
    <w:rsid w:val="00112D33"/>
    <w:rsid w:val="001531F8"/>
    <w:rsid w:val="001C3166"/>
    <w:rsid w:val="00205D46"/>
    <w:rsid w:val="002368AD"/>
    <w:rsid w:val="002708E9"/>
    <w:rsid w:val="00282156"/>
    <w:rsid w:val="002C476D"/>
    <w:rsid w:val="003142E9"/>
    <w:rsid w:val="00320DF4"/>
    <w:rsid w:val="00363F7C"/>
    <w:rsid w:val="003E25FC"/>
    <w:rsid w:val="003F592B"/>
    <w:rsid w:val="00402C13"/>
    <w:rsid w:val="004806FE"/>
    <w:rsid w:val="0049519B"/>
    <w:rsid w:val="004B2A15"/>
    <w:rsid w:val="00524784"/>
    <w:rsid w:val="00576910"/>
    <w:rsid w:val="00581944"/>
    <w:rsid w:val="005D6DBA"/>
    <w:rsid w:val="0060761F"/>
    <w:rsid w:val="00722CC5"/>
    <w:rsid w:val="00793FBC"/>
    <w:rsid w:val="007E475F"/>
    <w:rsid w:val="00840C88"/>
    <w:rsid w:val="00843594"/>
    <w:rsid w:val="00887181"/>
    <w:rsid w:val="008B72AA"/>
    <w:rsid w:val="009D0757"/>
    <w:rsid w:val="009E5038"/>
    <w:rsid w:val="00AD1C6F"/>
    <w:rsid w:val="00B21097"/>
    <w:rsid w:val="00B35706"/>
    <w:rsid w:val="00B976C7"/>
    <w:rsid w:val="00BA2D83"/>
    <w:rsid w:val="00BF4ED1"/>
    <w:rsid w:val="00C23963"/>
    <w:rsid w:val="00D60AEA"/>
    <w:rsid w:val="00D62C93"/>
    <w:rsid w:val="00D865AD"/>
    <w:rsid w:val="00DB6090"/>
    <w:rsid w:val="00DD361A"/>
    <w:rsid w:val="00E23110"/>
    <w:rsid w:val="00E27494"/>
    <w:rsid w:val="00E715E6"/>
    <w:rsid w:val="00EE74B4"/>
    <w:rsid w:val="00F1592F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7CF"/>
  <w15:chartTrackingRefBased/>
  <w15:docId w15:val="{63D55D4C-54F3-4757-8B85-17879E95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C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14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4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4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2E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4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3</cp:revision>
  <dcterms:created xsi:type="dcterms:W3CDTF">2024-12-10T14:58:00Z</dcterms:created>
  <dcterms:modified xsi:type="dcterms:W3CDTF">2024-12-11T15:55:00Z</dcterms:modified>
</cp:coreProperties>
</file>