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EFE7" w14:textId="77777777" w:rsidR="00576910" w:rsidRDefault="00576910"/>
    <w:p w14:paraId="347E4ACB" w14:textId="75D87463" w:rsidR="00EE26FD" w:rsidRDefault="00EE26FD" w:rsidP="00EE26FD">
      <w:pPr>
        <w:pStyle w:val="Title"/>
        <w:jc w:val="center"/>
      </w:pPr>
      <w:r>
        <w:t>Identifying Translationally Active Microbes from Environmental Samples</w:t>
      </w:r>
    </w:p>
    <w:p w14:paraId="74D62906" w14:textId="77777777" w:rsidR="00EE26FD" w:rsidRDefault="00EE26FD" w:rsidP="00EE26FD"/>
    <w:p w14:paraId="6BD481A8" w14:textId="6821E880" w:rsidR="00EE26FD" w:rsidRDefault="00EE26FD" w:rsidP="006527F9">
      <w:pPr>
        <w:pStyle w:val="Heading1"/>
        <w:jc w:val="center"/>
      </w:pPr>
      <w:r>
        <w:t>Purpose and objectives</w:t>
      </w:r>
    </w:p>
    <w:p w14:paraId="1B1976E6" w14:textId="40685DD2" w:rsidR="006527F9" w:rsidRPr="006527F9" w:rsidRDefault="00EB52C2" w:rsidP="006527F9">
      <w:pPr>
        <w:pStyle w:val="Heading2"/>
      </w:pPr>
      <w:r>
        <w:t>Purpose</w:t>
      </w:r>
    </w:p>
    <w:p w14:paraId="4C0AAF66" w14:textId="77777777" w:rsidR="002F4AF6" w:rsidRDefault="00EE26FD" w:rsidP="00EE26FD">
      <w:r>
        <w:t xml:space="preserve">The purpose of the procedure is to utilize the ubiquitous “hunger” of microorganisms for L-methionine, an amino acid necessary for the synthesis of proteins. In this protocol we will use a surrogate or non-canonical amino acid with an </w:t>
      </w:r>
      <w:proofErr w:type="spellStart"/>
      <w:r>
        <w:t>azide</w:t>
      </w:r>
      <w:proofErr w:type="spellEnd"/>
      <w:r>
        <w:t xml:space="preserve"> or alkyne functional group </w:t>
      </w:r>
      <w:r w:rsidR="00D24E06">
        <w:t xml:space="preserve">that will allow us to tag newly synthesized proteins in cells. </w:t>
      </w:r>
    </w:p>
    <w:p w14:paraId="0F5659A6" w14:textId="51DF7859" w:rsidR="00EB52C2" w:rsidRDefault="00EB52C2" w:rsidP="00EB52C2">
      <w:pPr>
        <w:pStyle w:val="Heading2"/>
      </w:pPr>
      <w:r>
        <w:t>Objective</w:t>
      </w:r>
    </w:p>
    <w:p w14:paraId="79DB0925" w14:textId="16D5B389" w:rsidR="00EE26FD" w:rsidRDefault="00D24E06" w:rsidP="002F4AF6">
      <w:pPr>
        <w:ind w:firstLine="720"/>
      </w:pPr>
      <w:proofErr w:type="spellStart"/>
      <w:r>
        <w:t>Bioorthagonal</w:t>
      </w:r>
      <w:proofErr w:type="spellEnd"/>
      <w:r>
        <w:t xml:space="preserve"> non-canonical amino acid tagging (BONCAT) is a relative</w:t>
      </w:r>
      <w:r w:rsidR="00FD0C5C">
        <w:t>ly</w:t>
      </w:r>
      <w:r>
        <w:t xml:space="preserve"> new tool that can be paired with flow cytometry (FCM), fluorescence activated sorting (FACS), </w:t>
      </w:r>
      <w:r w:rsidR="00B60F30">
        <w:t xml:space="preserve">and </w:t>
      </w:r>
      <w:r>
        <w:t xml:space="preserve">genetic assays like </w:t>
      </w:r>
      <w:r w:rsidR="00BF676E">
        <w:t>Fluorescence</w:t>
      </w:r>
      <w:r w:rsidR="00DD1B2C">
        <w:t xml:space="preserve"> </w:t>
      </w:r>
      <w:proofErr w:type="gramStart"/>
      <w:r w:rsidR="00BF676E">
        <w:t>In</w:t>
      </w:r>
      <w:proofErr w:type="gramEnd"/>
      <w:r w:rsidR="00BF676E">
        <w:t xml:space="preserve"> Situ Hybridization (FISH)</w:t>
      </w:r>
      <w:r w:rsidR="003E7FE5">
        <w:t xml:space="preserve"> </w:t>
      </w:r>
      <w:r w:rsidR="00B60F30">
        <w:t xml:space="preserve">to </w:t>
      </w:r>
      <w:r w:rsidR="00CE49FC">
        <w:t xml:space="preserve">identify microorganisms from environmental samples that are </w:t>
      </w:r>
      <w:r w:rsidR="00B60F30">
        <w:t>actively synthesizing protein</w:t>
      </w:r>
      <w:r w:rsidR="00ED24EF">
        <w:t xml:space="preserve">. It is </w:t>
      </w:r>
      <w:r w:rsidR="009303EA">
        <w:t xml:space="preserve">advantageous </w:t>
      </w:r>
      <w:r w:rsidR="0025045E">
        <w:t>because it is a relatively cheap assay that can be done in a short time frame.</w:t>
      </w:r>
      <w:r w:rsidR="00150E1B">
        <w:t xml:space="preserve"> It is also not heavily impacted </w:t>
      </w:r>
      <w:r w:rsidR="00B506D8">
        <w:t>by complex organic or inorganic material that are often found in environmental samples.</w:t>
      </w:r>
      <w:r w:rsidR="00947042">
        <w:t xml:space="preserve"> </w:t>
      </w:r>
      <w:r w:rsidR="002A6978">
        <w:t xml:space="preserve">The objective is to </w:t>
      </w:r>
      <w:r w:rsidR="00CE24F2">
        <w:t xml:space="preserve">use </w:t>
      </w:r>
      <w:r w:rsidR="0040187B">
        <w:t>these powerful tools</w:t>
      </w:r>
      <w:r w:rsidR="00CE24F2">
        <w:t xml:space="preserve"> to </w:t>
      </w:r>
      <w:r w:rsidR="002A6978">
        <w:t>be able to</w:t>
      </w:r>
      <w:r w:rsidR="00952224">
        <w:t xml:space="preserve"> better</w:t>
      </w:r>
      <w:r w:rsidR="00CE24F2">
        <w:t xml:space="preserve"> </w:t>
      </w:r>
      <w:r w:rsidR="00952224">
        <w:t xml:space="preserve">our understanding of </w:t>
      </w:r>
      <w:r w:rsidR="00CE24F2">
        <w:t>microbial</w:t>
      </w:r>
      <w:r w:rsidR="00952224">
        <w:t xml:space="preserve"> activity </w:t>
      </w:r>
      <w:r w:rsidR="009942E6">
        <w:t>in lakes, rivers, soils, and other environmental matrices.</w:t>
      </w:r>
    </w:p>
    <w:p w14:paraId="24968DAA" w14:textId="77777777" w:rsidR="00AE4F9B" w:rsidRDefault="00AE4F9B" w:rsidP="00B506D8"/>
    <w:p w14:paraId="7F616AA0" w14:textId="18AA8CDA" w:rsidR="00CE24F2" w:rsidRDefault="00CE24F2" w:rsidP="00CE24F2">
      <w:pPr>
        <w:pStyle w:val="Heading1"/>
        <w:jc w:val="center"/>
      </w:pPr>
      <w:r>
        <w:t>How it works</w:t>
      </w:r>
    </w:p>
    <w:p w14:paraId="71BFCB51" w14:textId="7208A11A" w:rsidR="00CE24F2" w:rsidRDefault="00230FD1" w:rsidP="00230FD1">
      <w:pPr>
        <w:pStyle w:val="Heading2"/>
      </w:pPr>
      <w:r>
        <w:t xml:space="preserve">Incubation </w:t>
      </w:r>
      <w:r w:rsidR="00DA3159">
        <w:t xml:space="preserve">of samples with </w:t>
      </w:r>
      <w:r>
        <w:t>methionine (Met) analogs</w:t>
      </w:r>
    </w:p>
    <w:p w14:paraId="3779E699" w14:textId="17D67EBA" w:rsidR="00230FD1" w:rsidRDefault="00230FD1" w:rsidP="00230FD1">
      <w:r>
        <w:tab/>
      </w:r>
      <w:commentRangeStart w:id="0"/>
      <w:r w:rsidRPr="00A234B0">
        <w:rPr>
          <w:highlight w:val="yellow"/>
        </w:rPr>
        <w:t xml:space="preserve">There are two </w:t>
      </w:r>
      <w:r w:rsidR="008A2AAD" w:rsidRPr="00A234B0">
        <w:rPr>
          <w:highlight w:val="yellow"/>
        </w:rPr>
        <w:t xml:space="preserve">possible substitutes </w:t>
      </w:r>
      <w:r w:rsidR="00BF1106" w:rsidRPr="00A234B0">
        <w:rPr>
          <w:highlight w:val="yellow"/>
        </w:rPr>
        <w:t xml:space="preserve">(that </w:t>
      </w:r>
      <w:r w:rsidR="00564CD5" w:rsidRPr="00A234B0">
        <w:rPr>
          <w:highlight w:val="yellow"/>
        </w:rPr>
        <w:t>are mentioned</w:t>
      </w:r>
      <w:r w:rsidR="00FD0ED0" w:rsidRPr="00A234B0">
        <w:rPr>
          <w:highlight w:val="yellow"/>
        </w:rPr>
        <w:t xml:space="preserve"> in the literature</w:t>
      </w:r>
      <w:r w:rsidR="00564CD5" w:rsidRPr="00A234B0">
        <w:rPr>
          <w:highlight w:val="yellow"/>
        </w:rPr>
        <w:t xml:space="preserve">) </w:t>
      </w:r>
      <w:r w:rsidR="008A2AAD" w:rsidRPr="00A234B0">
        <w:rPr>
          <w:highlight w:val="yellow"/>
        </w:rPr>
        <w:t>that can be used</w:t>
      </w:r>
      <w:r w:rsidR="004933F4" w:rsidRPr="00A234B0">
        <w:rPr>
          <w:highlight w:val="yellow"/>
        </w:rPr>
        <w:t xml:space="preserve"> that are a) </w:t>
      </w:r>
      <w:r w:rsidR="00C82D4D" w:rsidRPr="00A234B0">
        <w:rPr>
          <w:highlight w:val="yellow"/>
        </w:rPr>
        <w:t xml:space="preserve">found to be </w:t>
      </w:r>
      <w:r w:rsidR="004A6EA1" w:rsidRPr="00A234B0">
        <w:rPr>
          <w:highlight w:val="yellow"/>
        </w:rPr>
        <w:t>nontoxic</w:t>
      </w:r>
      <w:r w:rsidR="004933F4" w:rsidRPr="00A234B0">
        <w:rPr>
          <w:highlight w:val="yellow"/>
        </w:rPr>
        <w:t xml:space="preserve"> to </w:t>
      </w:r>
      <w:r w:rsidR="00564CD5" w:rsidRPr="00A234B0">
        <w:rPr>
          <w:highlight w:val="yellow"/>
        </w:rPr>
        <w:t>bacteria</w:t>
      </w:r>
      <w:r w:rsidR="004933F4" w:rsidRPr="00A234B0">
        <w:rPr>
          <w:highlight w:val="yellow"/>
        </w:rPr>
        <w:t xml:space="preserve"> and b) </w:t>
      </w:r>
      <w:r w:rsidR="00BF1106" w:rsidRPr="00A234B0">
        <w:rPr>
          <w:highlight w:val="yellow"/>
        </w:rPr>
        <w:t>have efficient uptake rates.</w:t>
      </w:r>
      <w:r w:rsidR="00564CD5">
        <w:t xml:space="preserve"> </w:t>
      </w:r>
      <w:commentRangeEnd w:id="0"/>
      <w:r w:rsidR="00A234B0">
        <w:rPr>
          <w:rStyle w:val="CommentReference"/>
        </w:rPr>
        <w:commentReference w:id="0"/>
      </w:r>
      <w:r w:rsidR="00564CD5">
        <w:t xml:space="preserve">These surrogates are </w:t>
      </w:r>
      <w:r w:rsidR="008C6D33">
        <w:t>L-azidohomoalanine (AHA) and L-homoproparg</w:t>
      </w:r>
      <w:r w:rsidR="004731A5">
        <w:t>ylgly</w:t>
      </w:r>
      <w:r w:rsidR="008C6D33">
        <w:t>cine</w:t>
      </w:r>
      <w:r w:rsidR="004731A5">
        <w:t xml:space="preserve"> (HPG)</w:t>
      </w:r>
      <w:r w:rsidR="0040187B">
        <w:t xml:space="preserve">. </w:t>
      </w:r>
      <w:r w:rsidR="00947034">
        <w:t xml:space="preserve">They can take the place of L-methionine in proteins with the added benefit of having either an </w:t>
      </w:r>
      <w:proofErr w:type="spellStart"/>
      <w:r w:rsidR="00947034">
        <w:t>azide</w:t>
      </w:r>
      <w:proofErr w:type="spellEnd"/>
      <w:r w:rsidR="00947034">
        <w:t xml:space="preserve"> </w:t>
      </w:r>
      <w:r w:rsidR="001169C3">
        <w:lastRenderedPageBreak/>
        <w:t>(AHA) or alkyne (HPG) functional group a</w:t>
      </w:r>
      <w:r w:rsidR="003E5435">
        <w:t>ttached to it</w:t>
      </w:r>
      <w:r w:rsidR="009253F4">
        <w:t xml:space="preserve"> which </w:t>
      </w:r>
      <w:r w:rsidR="003E5435">
        <w:t>can</w:t>
      </w:r>
      <w:r w:rsidR="009253F4">
        <w:t xml:space="preserve"> be</w:t>
      </w:r>
      <w:r w:rsidR="003E5435">
        <w:t xml:space="preserve"> utilize</w:t>
      </w:r>
      <w:r w:rsidR="009253F4">
        <w:t>d</w:t>
      </w:r>
      <w:r w:rsidR="003E5435">
        <w:t xml:space="preserve"> to attach a </w:t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1F173" wp14:editId="6B3825EB">
                <wp:simplePos x="0" y="0"/>
                <wp:positionH relativeFrom="column">
                  <wp:posOffset>-47625</wp:posOffset>
                </wp:positionH>
                <wp:positionV relativeFrom="paragraph">
                  <wp:posOffset>565149</wp:posOffset>
                </wp:positionV>
                <wp:extent cx="2381885" cy="1743075"/>
                <wp:effectExtent l="19050" t="19050" r="18415" b="28575"/>
                <wp:wrapNone/>
                <wp:docPr id="1829161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1486" id="Rectangle 3" o:spid="_x0000_s1026" style="position:absolute;margin-left:-3.75pt;margin-top:44.5pt;width:187.55pt;height:13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Be&#10;wDml3wAAAAkBAAAPAAAAAAAAAAAAAAAAANsEAABkcnMvZG93bnJldi54bWxQSwUGAAAAAAQABADz&#10;AAAA5wUAAAAA&#10;" filled="f" strokecolor="black [3213]" strokeweight="3pt"/>
            </w:pict>
          </mc:Fallback>
        </mc:AlternateContent>
      </w:r>
      <w:r w:rsidR="003E5435">
        <w:t>fluorescent dye to the protein and “tag” it, hence amino acid tagging.</w:t>
      </w:r>
    </w:p>
    <w:p w14:paraId="0BD56292" w14:textId="30E96438" w:rsidR="00BC4C2A" w:rsidRDefault="004A6EA1" w:rsidP="00230FD1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FD850" wp14:editId="5DF991BD">
            <wp:simplePos x="0" y="0"/>
            <wp:positionH relativeFrom="margin">
              <wp:posOffset>-19050</wp:posOffset>
            </wp:positionH>
            <wp:positionV relativeFrom="paragraph">
              <wp:posOffset>156210</wp:posOffset>
            </wp:positionV>
            <wp:extent cx="2334260" cy="1123950"/>
            <wp:effectExtent l="0" t="0" r="8890" b="0"/>
            <wp:wrapSquare wrapText="bothSides"/>
            <wp:docPr id="114985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54264" name="Picture 1149854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C8606" wp14:editId="45ADA60A">
                <wp:simplePos x="0" y="0"/>
                <wp:positionH relativeFrom="column">
                  <wp:posOffset>3695700</wp:posOffset>
                </wp:positionH>
                <wp:positionV relativeFrom="paragraph">
                  <wp:posOffset>32385</wp:posOffset>
                </wp:positionV>
                <wp:extent cx="2381885" cy="1743075"/>
                <wp:effectExtent l="19050" t="19050" r="18415" b="28575"/>
                <wp:wrapNone/>
                <wp:docPr id="13999495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8B13" id="Rectangle 3" o:spid="_x0000_s1026" style="position:absolute;margin-left:291pt;margin-top:2.55pt;width:187.55pt;height:13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Am&#10;36xm3wAAAAkBAAAPAAAAAAAAAAAAAAAAANsEAABkcnMvZG93bnJldi54bWxQSwUGAAAAAAQABADz&#10;AAAA5wUAAAAA&#10;" filled="f" strokecolor="black [3213]" strokeweight="3pt"/>
            </w:pict>
          </mc:Fallback>
        </mc:AlternateContent>
      </w:r>
    </w:p>
    <w:p w14:paraId="096CDC90" w14:textId="09D170E3" w:rsidR="00BC4C2A" w:rsidRDefault="00BC4C2A" w:rsidP="00230F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3439F6" wp14:editId="5217DBD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33270" cy="561975"/>
            <wp:effectExtent l="0" t="0" r="5080" b="9525"/>
            <wp:wrapSquare wrapText="bothSides"/>
            <wp:docPr id="1171704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4943" name="Picture 1171704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0EFE6" w14:textId="644091D7" w:rsidR="00BC4C2A" w:rsidRDefault="00BC4C2A" w:rsidP="00230FD1"/>
    <w:p w14:paraId="769CFF9E" w14:textId="47DA48D1" w:rsidR="001D5E23" w:rsidRDefault="004A6EA1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0E059" wp14:editId="5419613E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1390022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2BD9D" w14:textId="1D659560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A6EA1">
                              <w:rPr>
                                <w:b/>
                                <w:bCs/>
                              </w:rPr>
                              <w:t>Azide</w:t>
                            </w:r>
                            <w:proofErr w:type="spellEnd"/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326715F1" w14:textId="7BDC14E4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0E0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9.9pt;width:169.5pt;height:4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" filled="f" stroked="f" strokeweight=".5pt">
                <v:textbox>
                  <w:txbxContent>
                    <w:p w14:paraId="4482BD9D" w14:textId="1D659560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A6EA1">
                        <w:rPr>
                          <w:b/>
                          <w:bCs/>
                        </w:rPr>
                        <w:t>Azide</w:t>
                      </w:r>
                      <w:proofErr w:type="spellEnd"/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326715F1" w14:textId="7BDC14E4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0798B" wp14:editId="3FD27F89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683423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4A72D" w14:textId="7B0F226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lkyne</w:t>
                            </w:r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045E0D3E" w14:textId="7777777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798B" id="_x0000_s1027" type="#_x0000_t202" style="position:absolute;margin-left:118.3pt;margin-top:19.9pt;width:169.5pt;height:4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UTFw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" filled="f" stroked="f" strokeweight=".5pt">
                <v:textbox>
                  <w:txbxContent>
                    <w:p w14:paraId="0514A72D" w14:textId="7B0F226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lkyne</w:t>
                      </w:r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045E0D3E" w14:textId="7777777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44914" w14:textId="0CC8ECC8" w:rsidR="00BC4C2A" w:rsidRDefault="00BC4C2A" w:rsidP="00230FD1"/>
    <w:p w14:paraId="7F553950" w14:textId="0573D30D" w:rsidR="00BC4C2A" w:rsidRDefault="00BC4C2A" w:rsidP="00230FD1"/>
    <w:p w14:paraId="12AC83FE" w14:textId="5924838C" w:rsidR="00BC4C2A" w:rsidRDefault="00BC4C2A" w:rsidP="00230FD1"/>
    <w:p w14:paraId="1D3573CC" w14:textId="3B9EA57C" w:rsidR="00D3265F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7BD74" wp14:editId="27183E20">
                <wp:simplePos x="0" y="0"/>
                <wp:positionH relativeFrom="column">
                  <wp:posOffset>-57149</wp:posOffset>
                </wp:positionH>
                <wp:positionV relativeFrom="paragraph">
                  <wp:posOffset>337185</wp:posOffset>
                </wp:positionV>
                <wp:extent cx="1143000" cy="771525"/>
                <wp:effectExtent l="19050" t="19050" r="19050" b="28575"/>
                <wp:wrapNone/>
                <wp:docPr id="35444191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1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934D3C" id="Oval 12" o:spid="_x0000_s1026" style="position:absolute;margin-left:-4.5pt;margin-top:26.55pt;width:90pt;height:6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11EE1" wp14:editId="6423EEDB">
                <wp:simplePos x="0" y="0"/>
                <wp:positionH relativeFrom="column">
                  <wp:posOffset>-66675</wp:posOffset>
                </wp:positionH>
                <wp:positionV relativeFrom="paragraph">
                  <wp:posOffset>184785</wp:posOffset>
                </wp:positionV>
                <wp:extent cx="6134100" cy="2381250"/>
                <wp:effectExtent l="19050" t="19050" r="19050" b="19050"/>
                <wp:wrapNone/>
                <wp:docPr id="1167685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8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77618" id="Rectangle 3" o:spid="_x0000_s1026" style="position:absolute;margin-left:-5.25pt;margin-top:14.55pt;width:483pt;height:18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" filled="f" strokecolor="black [3213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8E2958A" wp14:editId="335F41F6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1895475" cy="1895475"/>
            <wp:effectExtent l="0" t="0" r="9525" b="0"/>
            <wp:wrapSquare wrapText="bothSides"/>
            <wp:docPr id="703827584" name="Picture 11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7584" name="Picture 11" descr="A structure of a chemical formula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4E341" w14:textId="214E6A85" w:rsidR="00D3265F" w:rsidRDefault="00A454BE" w:rsidP="00230FD1">
      <w:r>
        <w:rPr>
          <w:noProof/>
        </w:rPr>
        <w:drawing>
          <wp:anchor distT="0" distB="0" distL="114300" distR="114300" simplePos="0" relativeHeight="251676672" behindDoc="0" locked="0" layoutInCell="1" allowOverlap="1" wp14:anchorId="3D8DE9B0" wp14:editId="355362A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390900" cy="1225578"/>
            <wp:effectExtent l="0" t="0" r="0" b="0"/>
            <wp:wrapSquare wrapText="bothSides"/>
            <wp:docPr id="1313000704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0704" name="Picture 10" descr="A black background with a black squar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923C" w14:textId="33AC293D" w:rsidR="00D3265F" w:rsidRDefault="00A454BE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354D8" wp14:editId="79EFE001">
                <wp:simplePos x="0" y="0"/>
                <wp:positionH relativeFrom="column">
                  <wp:posOffset>3819525</wp:posOffset>
                </wp:positionH>
                <wp:positionV relativeFrom="paragraph">
                  <wp:posOffset>55245</wp:posOffset>
                </wp:positionV>
                <wp:extent cx="809625" cy="466725"/>
                <wp:effectExtent l="19050" t="19050" r="28575" b="28575"/>
                <wp:wrapNone/>
                <wp:docPr id="73952684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2F278" id="Oval 12" o:spid="_x0000_s1026" style="position:absolute;margin-left:300.75pt;margin-top:4.35pt;width:63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</w:p>
    <w:p w14:paraId="14F0AAA7" w14:textId="6EE6CEB2" w:rsidR="00A454BE" w:rsidRDefault="00A454BE" w:rsidP="00A454BE">
      <w:pPr>
        <w:jc w:val="center"/>
      </w:pPr>
    </w:p>
    <w:p w14:paraId="05590EF0" w14:textId="46ED1D76" w:rsidR="00A454BE" w:rsidRDefault="00A454BE" w:rsidP="00A454BE">
      <w:pPr>
        <w:jc w:val="center"/>
      </w:pPr>
    </w:p>
    <w:p w14:paraId="184F5712" w14:textId="16841270" w:rsidR="00A454BE" w:rsidRDefault="00FC19DD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D1392" wp14:editId="7E83E91C">
                <wp:simplePos x="0" y="0"/>
                <wp:positionH relativeFrom="margin">
                  <wp:posOffset>723900</wp:posOffset>
                </wp:positionH>
                <wp:positionV relativeFrom="paragraph">
                  <wp:posOffset>208915</wp:posOffset>
                </wp:positionV>
                <wp:extent cx="2152650" cy="571500"/>
                <wp:effectExtent l="0" t="0" r="0" b="0"/>
                <wp:wrapSquare wrapText="bothSides"/>
                <wp:docPr id="1665872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09925" w14:textId="77777777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 xml:space="preserve">L-azidohomoalanine </w:t>
                            </w:r>
                          </w:p>
                          <w:p w14:paraId="03E4A9B7" w14:textId="0CE64B85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(AHA)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1392" id="_x0000_s1028" type="#_x0000_t202" style="position:absolute;left:0;text-align:left;margin-left:57pt;margin-top:16.45pt;width:169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7PGQIAADMEAAAOAAAAZHJzL2Uyb0RvYy54bWysU01vGyEQvVfqf0Dc6/W6ttO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" filled="f" stroked="f" strokeweight=".5pt">
                <v:textbox>
                  <w:txbxContent>
                    <w:p w14:paraId="25909925" w14:textId="77777777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 xml:space="preserve">L-azidohomoalanine </w:t>
                      </w:r>
                    </w:p>
                    <w:p w14:paraId="03E4A9B7" w14:textId="0CE64B85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(AHA)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4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572AA" wp14:editId="1E5EC499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009775" cy="676275"/>
                <wp:effectExtent l="0" t="0" r="0" b="0"/>
                <wp:wrapSquare wrapText="bothSides"/>
                <wp:docPr id="16589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76888" w14:textId="2217DE2C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L-homopropargylglycine (HPG)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72AA" id="_x0000_s1029" type="#_x0000_t202" style="position:absolute;left:0;text-align:left;margin-left:107.05pt;margin-top:12.7pt;width:158.25pt;height:53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" filled="f" stroked="f" strokeweight=".5pt">
                <v:textbox>
                  <w:txbxContent>
                    <w:p w14:paraId="21776888" w14:textId="2217DE2C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L-homopropargylglycine (HPG)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159CAC" w14:textId="006D169D" w:rsidR="00A454BE" w:rsidRDefault="00A454BE" w:rsidP="00A454BE">
      <w:pPr>
        <w:jc w:val="center"/>
      </w:pPr>
    </w:p>
    <w:p w14:paraId="2369A4CF" w14:textId="65953683" w:rsidR="00A454BE" w:rsidRDefault="003626EC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93F92" wp14:editId="14697632">
                <wp:simplePos x="0" y="0"/>
                <wp:positionH relativeFrom="column">
                  <wp:posOffset>1009498</wp:posOffset>
                </wp:positionH>
                <wp:positionV relativeFrom="paragraph">
                  <wp:posOffset>242443</wp:posOffset>
                </wp:positionV>
                <wp:extent cx="4008729" cy="128016"/>
                <wp:effectExtent l="0" t="0" r="0" b="5715"/>
                <wp:wrapNone/>
                <wp:docPr id="18171939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729" cy="128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6D51" id="Rectangle 14" o:spid="_x0000_s1026" style="position:absolute;margin-left:79.5pt;margin-top:19.1pt;width:315.65pt;height:1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" fillcolor="white [3212]" stroked="f" strokeweight="1pt"/>
            </w:pict>
          </mc:Fallback>
        </mc:AlternateContent>
      </w:r>
    </w:p>
    <w:p w14:paraId="7355720E" w14:textId="40226D92" w:rsidR="00D3265F" w:rsidRDefault="00A454BE" w:rsidP="00230FD1">
      <w:r>
        <w:rPr>
          <w:noProof/>
        </w:rPr>
        <w:drawing>
          <wp:anchor distT="0" distB="0" distL="114300" distR="114300" simplePos="0" relativeHeight="251691008" behindDoc="0" locked="0" layoutInCell="1" allowOverlap="1" wp14:anchorId="24A78F55" wp14:editId="05FD6DFF">
            <wp:simplePos x="0" y="0"/>
            <wp:positionH relativeFrom="column">
              <wp:posOffset>1076325</wp:posOffset>
            </wp:positionH>
            <wp:positionV relativeFrom="paragraph">
              <wp:posOffset>10160</wp:posOffset>
            </wp:positionV>
            <wp:extent cx="3857625" cy="1996404"/>
            <wp:effectExtent l="0" t="0" r="0" b="4445"/>
            <wp:wrapSquare wrapText="bothSides"/>
            <wp:docPr id="2090721873" name="Picture 13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1873" name="Picture 13" descr="A structure of a chemical formula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9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3BA34" wp14:editId="32B196A4">
                <wp:simplePos x="0" y="0"/>
                <wp:positionH relativeFrom="margin">
                  <wp:posOffset>990600</wp:posOffset>
                </wp:positionH>
                <wp:positionV relativeFrom="paragraph">
                  <wp:posOffset>29210</wp:posOffset>
                </wp:positionV>
                <wp:extent cx="4048125" cy="2695575"/>
                <wp:effectExtent l="19050" t="19050" r="28575" b="28575"/>
                <wp:wrapNone/>
                <wp:docPr id="17622744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695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A634" id="Rectangle 3" o:spid="_x0000_s1026" style="position:absolute;margin-left:78pt;margin-top:2.3pt;width:318.75pt;height:2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UHggIAAGk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" filled="f" strokecolor="black [3213]" strokeweight="3pt">
                <w10:wrap anchorx="margin"/>
              </v:rect>
            </w:pict>
          </mc:Fallback>
        </mc:AlternateContent>
      </w:r>
    </w:p>
    <w:p w14:paraId="471B3BEA" w14:textId="0FE2C79F" w:rsidR="00BC4C2A" w:rsidRDefault="00BC4C2A" w:rsidP="00A454BE">
      <w:pPr>
        <w:jc w:val="center"/>
      </w:pPr>
    </w:p>
    <w:p w14:paraId="542BF8F3" w14:textId="7EF4920A" w:rsidR="00A454BE" w:rsidRDefault="00A454BE" w:rsidP="00230FD1"/>
    <w:p w14:paraId="5FD52645" w14:textId="77777777" w:rsidR="00A454BE" w:rsidRDefault="00A454BE" w:rsidP="00230FD1"/>
    <w:p w14:paraId="5966F8FA" w14:textId="77777777" w:rsidR="00A454BE" w:rsidRDefault="00A454BE" w:rsidP="00230FD1"/>
    <w:p w14:paraId="3637AACC" w14:textId="77777777" w:rsidR="00A454BE" w:rsidRDefault="00A454BE" w:rsidP="00230FD1"/>
    <w:p w14:paraId="694F54A2" w14:textId="03D24951" w:rsidR="00A454BE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542D6" wp14:editId="59D9467E">
                <wp:simplePos x="0" y="0"/>
                <wp:positionH relativeFrom="margin">
                  <wp:posOffset>1952625</wp:posOffset>
                </wp:positionH>
                <wp:positionV relativeFrom="paragraph">
                  <wp:posOffset>250825</wp:posOffset>
                </wp:positionV>
                <wp:extent cx="2152650" cy="276225"/>
                <wp:effectExtent l="0" t="0" r="0" b="0"/>
                <wp:wrapSquare wrapText="bothSides"/>
                <wp:docPr id="541998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B7AF" w14:textId="51408583" w:rsidR="00A454BE" w:rsidRPr="00A454BE" w:rsidRDefault="00A454BE" w:rsidP="00A454B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</w:t>
                            </w:r>
                            <w:r>
                              <w:rPr>
                                <w:b/>
                                <w:bCs/>
                              </w:rPr>
                              <w:t>methionine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42D6" id="_x0000_s1030" type="#_x0000_t202" style="position:absolute;margin-left:153.75pt;margin-top:19.75pt;width:169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L9GgIAADM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" filled="f" stroked="f" strokeweight=".5pt">
                <v:textbox>
                  <w:txbxContent>
                    <w:p w14:paraId="021DB7AF" w14:textId="51408583" w:rsidR="00A454BE" w:rsidRPr="00A454BE" w:rsidRDefault="00A454BE" w:rsidP="00A454BE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</w:t>
                      </w:r>
                      <w:r>
                        <w:rPr>
                          <w:b/>
                          <w:bCs/>
                        </w:rPr>
                        <w:t>methionine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EE12CB" w14:textId="168903FE" w:rsidR="001D5E23" w:rsidRDefault="001D5E23" w:rsidP="0078302B">
      <w:pPr>
        <w:pStyle w:val="Heading2"/>
      </w:pPr>
      <w:r>
        <w:lastRenderedPageBreak/>
        <w:t>Click Chemistry</w:t>
      </w:r>
    </w:p>
    <w:p w14:paraId="08CABFB8" w14:textId="0DE4FACB" w:rsidR="001D5E23" w:rsidRDefault="001D5E23" w:rsidP="001D5E23">
      <w:r>
        <w:tab/>
        <w:t>Following incubation</w:t>
      </w:r>
      <w:r w:rsidR="00055A88">
        <w:t xml:space="preserve"> with the surrogate amino acids, we </w:t>
      </w:r>
      <w:r w:rsidR="00C44750">
        <w:t>can use</w:t>
      </w:r>
      <w:r w:rsidR="00055A88">
        <w:t xml:space="preserve"> click chemistry to </w:t>
      </w:r>
      <w:r w:rsidR="00C44750">
        <w:t xml:space="preserve">expedite the cycloaddition reaction between the </w:t>
      </w:r>
      <w:proofErr w:type="spellStart"/>
      <w:r w:rsidR="00C44750">
        <w:t>azide</w:t>
      </w:r>
      <w:proofErr w:type="spellEnd"/>
      <w:r w:rsidR="00C44750">
        <w:t xml:space="preserve"> and alkyne functional group with </w:t>
      </w:r>
      <w:r w:rsidR="00055A88">
        <w:t xml:space="preserve">a </w:t>
      </w:r>
      <w:r w:rsidR="00C44750">
        <w:t xml:space="preserve">fluorescent </w:t>
      </w:r>
      <w:r w:rsidR="00055A88">
        <w:t>dye</w:t>
      </w:r>
      <w:r w:rsidR="00C44750">
        <w:t xml:space="preserve">. This </w:t>
      </w:r>
      <w:r w:rsidR="00055A88">
        <w:t>tag</w:t>
      </w:r>
      <w:r w:rsidR="00C44750">
        <w:t>s</w:t>
      </w:r>
      <w:r w:rsidR="00055A88">
        <w:t xml:space="preserve"> the </w:t>
      </w:r>
      <w:r w:rsidR="002D29AC">
        <w:t>recently</w:t>
      </w:r>
      <w:r w:rsidR="00055A88">
        <w:t xml:space="preserve"> synthesized </w:t>
      </w:r>
      <w:r w:rsidR="002D29AC">
        <w:t>proteins</w:t>
      </w:r>
      <w:r w:rsidR="007D6011">
        <w:t>,</w:t>
      </w:r>
      <w:r w:rsidR="002D29AC">
        <w:t xml:space="preserve"> containing</w:t>
      </w:r>
      <w:r w:rsidR="007D6011">
        <w:t xml:space="preserve"> </w:t>
      </w:r>
      <w:r w:rsidR="00C44750">
        <w:t>either</w:t>
      </w:r>
      <w:r w:rsidR="00055A88">
        <w:t xml:space="preserve"> AHA or HPG</w:t>
      </w:r>
      <w:r w:rsidR="007D6011">
        <w:t>,</w:t>
      </w:r>
      <w:r w:rsidR="00C44750">
        <w:t xml:space="preserve"> </w:t>
      </w:r>
      <w:r w:rsidR="007D6011">
        <w:t>which we can detect using flow cytometry or FACS</w:t>
      </w:r>
      <w:r w:rsidR="00055A88">
        <w:t xml:space="preserve">. The dye needs to be a </w:t>
      </w:r>
      <w:r w:rsidR="00A96E57">
        <w:t xml:space="preserve">be an </w:t>
      </w:r>
      <w:proofErr w:type="spellStart"/>
      <w:r w:rsidR="00A96E57">
        <w:t>azide</w:t>
      </w:r>
      <w:proofErr w:type="spellEnd"/>
      <w:r w:rsidR="00A96E57">
        <w:t xml:space="preserve"> conjugate (for HPG) or an alkyne conjugate</w:t>
      </w:r>
      <w:r w:rsidR="00154774">
        <w:t xml:space="preserve"> (for AHA) </w:t>
      </w:r>
      <w:r w:rsidR="00481F0C">
        <w:t>to</w:t>
      </w:r>
      <w:r w:rsidR="00154774">
        <w:t xml:space="preserve"> bind and </w:t>
      </w:r>
      <w:r w:rsidR="00481F0C">
        <w:t xml:space="preserve">be detected. We have two </w:t>
      </w:r>
      <w:r w:rsidR="00E75CC9">
        <w:t xml:space="preserve">ways </w:t>
      </w:r>
      <w:r w:rsidR="00435CCA">
        <w:t>make this reaction happen, C</w:t>
      </w:r>
      <w:r w:rsidR="007D6011">
        <w:t>opper</w:t>
      </w:r>
      <w:r w:rsidR="00435CCA">
        <w:t>-catalyzed</w:t>
      </w:r>
      <w:r w:rsidR="00942D52">
        <w:t xml:space="preserve"> </w:t>
      </w:r>
      <w:proofErr w:type="spellStart"/>
      <w:r w:rsidR="007D6011">
        <w:t>Azide</w:t>
      </w:r>
      <w:proofErr w:type="spellEnd"/>
      <w:r w:rsidR="007D6011">
        <w:t xml:space="preserve">-Alkyne Cycloaddition </w:t>
      </w:r>
      <w:r w:rsidR="00942D52">
        <w:t>(</w:t>
      </w:r>
      <w:proofErr w:type="spellStart"/>
      <w:r w:rsidR="00942D52">
        <w:t>CuAAC</w:t>
      </w:r>
      <w:proofErr w:type="spellEnd"/>
      <w:r w:rsidR="00942D52">
        <w:t>)</w:t>
      </w:r>
      <w:r w:rsidR="00435CCA">
        <w:t xml:space="preserve"> and Strain</w:t>
      </w:r>
      <w:r w:rsidR="007D6011">
        <w:t>-</w:t>
      </w:r>
      <w:r w:rsidR="00942D52">
        <w:t>Promoted</w:t>
      </w:r>
      <w:r w:rsidR="007D6011">
        <w:t xml:space="preserve"> </w:t>
      </w:r>
      <w:proofErr w:type="spellStart"/>
      <w:r w:rsidR="007D6011">
        <w:t>Azide</w:t>
      </w:r>
      <w:proofErr w:type="spellEnd"/>
      <w:r w:rsidR="007D6011">
        <w:t>-Alkyne cycloaddition</w:t>
      </w:r>
      <w:r w:rsidR="00942D52">
        <w:t xml:space="preserve"> (SPAAC)</w:t>
      </w:r>
      <w:r w:rsidR="008A4483">
        <w:t>.</w:t>
      </w:r>
    </w:p>
    <w:p w14:paraId="2FF499FE" w14:textId="7CF6EA76" w:rsidR="008A4483" w:rsidRDefault="008A4483" w:rsidP="001D5E23">
      <w:r>
        <w:tab/>
      </w:r>
      <w:proofErr w:type="spellStart"/>
      <w:r>
        <w:t>CuAAC</w:t>
      </w:r>
      <w:proofErr w:type="spellEnd"/>
      <w:r>
        <w:t xml:space="preserve"> </w:t>
      </w:r>
      <w:r w:rsidR="000B392A">
        <w:t xml:space="preserve">uses the </w:t>
      </w:r>
      <w:r w:rsidR="00B26B40">
        <w:t xml:space="preserve">Cu as a catalysis </w:t>
      </w:r>
      <w:r w:rsidR="00034E89">
        <w:t>to expedite the cycloaddition</w:t>
      </w:r>
      <w:r w:rsidR="00754477">
        <w:t xml:space="preserve"> reaction between</w:t>
      </w:r>
      <w:r w:rsidR="00034E89">
        <w:t xml:space="preserve"> </w:t>
      </w:r>
      <w:proofErr w:type="spellStart"/>
      <w:r w:rsidR="00034E89">
        <w:t>azide</w:t>
      </w:r>
      <w:proofErr w:type="spellEnd"/>
      <w:r w:rsidR="00034E89">
        <w:t xml:space="preserve"> and alkyne bonds</w:t>
      </w:r>
      <w:r w:rsidR="00754477">
        <w:t xml:space="preserve">. </w:t>
      </w:r>
      <w:r w:rsidR="0030439E">
        <w:t xml:space="preserve">It is best performed in an aqueous solution, can be performed over a broad temperature range (0-160 </w:t>
      </w:r>
      <w:r w:rsidR="0030439E">
        <w:rPr>
          <w:rFonts w:ascii="Aptos Narrow" w:hAnsi="Aptos Narrow"/>
        </w:rPr>
        <w:t>°</w:t>
      </w:r>
      <w:r w:rsidR="0030439E">
        <w:t>C), and has a strong resistance to pH (4-12).</w:t>
      </w:r>
    </w:p>
    <w:p w14:paraId="1812DC5C" w14:textId="247407C9" w:rsidR="00C36599" w:rsidRDefault="003626EC" w:rsidP="00C365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FB2C5" wp14:editId="66CBD472">
                <wp:simplePos x="0" y="0"/>
                <wp:positionH relativeFrom="margin">
                  <wp:posOffset>1466850</wp:posOffset>
                </wp:positionH>
                <wp:positionV relativeFrom="paragraph">
                  <wp:posOffset>41275</wp:posOffset>
                </wp:positionV>
                <wp:extent cx="3190875" cy="1169670"/>
                <wp:effectExtent l="19050" t="19050" r="28575" b="11430"/>
                <wp:wrapSquare wrapText="bothSides"/>
                <wp:docPr id="4639681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169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17ED" id="Rectangle 3" o:spid="_x0000_s1026" style="position:absolute;margin-left:115.5pt;margin-top:3.25pt;width:251.25pt;height:9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BBB07CC" wp14:editId="1E723517">
            <wp:simplePos x="0" y="0"/>
            <wp:positionH relativeFrom="column">
              <wp:posOffset>1630321</wp:posOffset>
            </wp:positionH>
            <wp:positionV relativeFrom="paragraph">
              <wp:posOffset>118661</wp:posOffset>
            </wp:positionV>
            <wp:extent cx="2867025" cy="619125"/>
            <wp:effectExtent l="0" t="0" r="9525" b="9525"/>
            <wp:wrapSquare wrapText="bothSides"/>
            <wp:docPr id="242010419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0419" name="Picture 5" descr="A black text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8B89" w14:textId="5C95F330" w:rsidR="00C36599" w:rsidRDefault="00C36599" w:rsidP="00C36599">
      <w:pPr>
        <w:jc w:val="center"/>
      </w:pPr>
    </w:p>
    <w:p w14:paraId="17DEC104" w14:textId="125B6AE9" w:rsidR="00C36599" w:rsidRDefault="0030439E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F90DE" wp14:editId="12FFAA39">
                <wp:simplePos x="0" y="0"/>
                <wp:positionH relativeFrom="margin">
                  <wp:posOffset>1895475</wp:posOffset>
                </wp:positionH>
                <wp:positionV relativeFrom="paragraph">
                  <wp:posOffset>80645</wp:posOffset>
                </wp:positionV>
                <wp:extent cx="2152650" cy="552450"/>
                <wp:effectExtent l="0" t="0" r="0" b="0"/>
                <wp:wrapSquare wrapText="bothSides"/>
                <wp:docPr id="4766832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03800" w14:textId="2B37B876" w:rsidR="00C36599" w:rsidRPr="007278DE" w:rsidRDefault="00C36599" w:rsidP="00C3659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Chemical Reaction for </w:t>
                            </w:r>
                            <w:proofErr w:type="spellStart"/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CuAAC</w:t>
                            </w:r>
                            <w:proofErr w:type="spellEnd"/>
                          </w:p>
                          <w:p w14:paraId="09917E30" w14:textId="2B5631DB" w:rsidR="00C958E8" w:rsidRPr="007278DE" w:rsidRDefault="007278DE" w:rsidP="00C3659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278DE">
                              <w:rPr>
                                <w:sz w:val="20"/>
                                <w:szCs w:val="20"/>
                              </w:rPr>
                              <w:t>Himo</w:t>
                            </w:r>
                            <w:proofErr w:type="spellEnd"/>
                            <w:r w:rsidRPr="007278DE">
                              <w:rPr>
                                <w:sz w:val="20"/>
                                <w:szCs w:val="20"/>
                              </w:rPr>
                              <w:t xml:space="preserve"> et al., 2005)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0DE" id="_x0000_s1031" type="#_x0000_t202" style="position:absolute;margin-left:149.25pt;margin-top:6.35pt;width:169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nwGQ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" filled="f" stroked="f" strokeweight=".5pt">
                <v:textbox>
                  <w:txbxContent>
                    <w:p w14:paraId="7DE03800" w14:textId="2B37B876" w:rsidR="00C36599" w:rsidRPr="007278DE" w:rsidRDefault="00C36599" w:rsidP="00C3659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 xml:space="preserve">Chemical Reaction for </w:t>
                      </w:r>
                      <w:proofErr w:type="spellStart"/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>CuAAC</w:t>
                      </w:r>
                      <w:proofErr w:type="spellEnd"/>
                    </w:p>
                    <w:p w14:paraId="09917E30" w14:textId="2B5631DB" w:rsidR="00C958E8" w:rsidRPr="007278DE" w:rsidRDefault="007278DE" w:rsidP="00C3659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278DE">
                        <w:rPr>
                          <w:sz w:val="20"/>
                          <w:szCs w:val="20"/>
                        </w:rPr>
                        <w:t>Himo</w:t>
                      </w:r>
                      <w:proofErr w:type="spellEnd"/>
                      <w:r w:rsidRPr="007278DE">
                        <w:rPr>
                          <w:sz w:val="20"/>
                          <w:szCs w:val="20"/>
                        </w:rPr>
                        <w:t xml:space="preserve"> et al., 2005)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1979D2" w14:textId="18340D48" w:rsidR="00C36599" w:rsidRDefault="00C36599" w:rsidP="001D5E23"/>
    <w:p w14:paraId="78D57AE3" w14:textId="5F173BAC" w:rsidR="00C36599" w:rsidRDefault="003626EC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F7D94" wp14:editId="11D4CA0B">
                <wp:simplePos x="0" y="0"/>
                <wp:positionH relativeFrom="margin">
                  <wp:posOffset>1043305</wp:posOffset>
                </wp:positionH>
                <wp:positionV relativeFrom="paragraph">
                  <wp:posOffset>3195955</wp:posOffset>
                </wp:positionV>
                <wp:extent cx="3857625" cy="628650"/>
                <wp:effectExtent l="0" t="0" r="0" b="0"/>
                <wp:wrapSquare wrapText="bothSides"/>
                <wp:docPr id="20753356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FBADA" w14:textId="0E822A57" w:rsid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Mechanisms 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CuAAC</w:t>
                            </w:r>
                            <w:proofErr w:type="spellEnd"/>
                          </w:p>
                          <w:p w14:paraId="45216B3D" w14:textId="77777777" w:rsidR="007278DE" w:rsidRPr="007278DE" w:rsidRDefault="007278DE" w:rsidP="007278DE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(Worrell et al., 2013)</w:t>
                            </w:r>
                          </w:p>
                          <w:p w14:paraId="7B715045" w14:textId="77777777" w:rsidR="007278DE" w:rsidRDefault="007278DE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BD735D5" w14:textId="7545FC87" w:rsidR="002D1C21" w:rsidRP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7D94" id="_x0000_s1032" type="#_x0000_t202" style="position:absolute;margin-left:82.15pt;margin-top:251.65pt;width:303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SqGgIAADMEAAAOAAAAZHJzL2Uyb0RvYy54bWysU01vGyEQvVfqf0Dc47Ud23FXXkduIleV&#10;rCSSU+WMWfAisQwF7F3313dg/dW0pyoXGJhhPt57zO7bWpO9cF6BKeig16dEGA6lMtuC/nhd3kwp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" filled="f" stroked="f" strokeweight=".5pt">
                <v:textbox>
                  <w:txbxContent>
                    <w:p w14:paraId="19AFBADA" w14:textId="0E822A57" w:rsidR="002D1C21" w:rsidRDefault="002D1C21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Mechanisms for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CuAAC</w:t>
                      </w:r>
                      <w:proofErr w:type="spellEnd"/>
                    </w:p>
                    <w:p w14:paraId="45216B3D" w14:textId="77777777" w:rsidR="007278DE" w:rsidRPr="007278DE" w:rsidRDefault="007278DE" w:rsidP="007278DE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(Worrell et al., 2013)</w:t>
                      </w:r>
                    </w:p>
                    <w:p w14:paraId="7B715045" w14:textId="77777777" w:rsidR="007278DE" w:rsidRDefault="007278DE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BD735D5" w14:textId="7545FC87" w:rsidR="002D1C21" w:rsidRPr="002D1C21" w:rsidRDefault="002D1C21" w:rsidP="002D1C21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F3205" wp14:editId="014B0B8F">
                <wp:simplePos x="0" y="0"/>
                <wp:positionH relativeFrom="column">
                  <wp:posOffset>512147</wp:posOffset>
                </wp:positionH>
                <wp:positionV relativeFrom="paragraph">
                  <wp:posOffset>83820</wp:posOffset>
                </wp:positionV>
                <wp:extent cx="1038225" cy="895350"/>
                <wp:effectExtent l="19050" t="19050" r="28575" b="19050"/>
                <wp:wrapNone/>
                <wp:docPr id="6876229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3FC52" id="Oval 7" o:spid="_x0000_s1026" style="position:absolute;margin-left:40.35pt;margin-top:6.6pt;width:81.75pt;height:7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644DD3E" wp14:editId="6C58A8C2">
            <wp:simplePos x="0" y="0"/>
            <wp:positionH relativeFrom="margin">
              <wp:posOffset>590550</wp:posOffset>
            </wp:positionH>
            <wp:positionV relativeFrom="paragraph">
              <wp:posOffset>147995</wp:posOffset>
            </wp:positionV>
            <wp:extent cx="4762500" cy="3095625"/>
            <wp:effectExtent l="0" t="0" r="0" b="9525"/>
            <wp:wrapSquare wrapText="bothSides"/>
            <wp:docPr id="1485749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9491" name="Picture 1485749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02BC0" wp14:editId="2B3707F7">
                <wp:simplePos x="0" y="0"/>
                <wp:positionH relativeFrom="margin">
                  <wp:posOffset>467360</wp:posOffset>
                </wp:positionH>
                <wp:positionV relativeFrom="paragraph">
                  <wp:posOffset>31750</wp:posOffset>
                </wp:positionV>
                <wp:extent cx="5133975" cy="3767455"/>
                <wp:effectExtent l="19050" t="19050" r="28575" b="23495"/>
                <wp:wrapSquare wrapText="bothSides"/>
                <wp:docPr id="21452600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767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D5EE" id="Rectangle 3" o:spid="_x0000_s1026" style="position:absolute;margin-left:36.8pt;margin-top:2.5pt;width:404.25pt;height:29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1vgg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" filled="f" strokecolor="black [3213]" strokeweight="3pt">
                <w10:wrap type="square" anchorx="margin"/>
              </v:rect>
            </w:pict>
          </mc:Fallback>
        </mc:AlternateContent>
      </w:r>
    </w:p>
    <w:p w14:paraId="3075B46D" w14:textId="5D8D4406" w:rsidR="005B7F2A" w:rsidRDefault="005B7F2A" w:rsidP="001D5E23">
      <w:r>
        <w:lastRenderedPageBreak/>
        <w:tab/>
        <w:t xml:space="preserve">SPAAC uses the promiscuous nature of the cyclooctyne </w:t>
      </w:r>
      <w:r w:rsidR="00DA6630">
        <w:t xml:space="preserve">system to catalyze the same </w:t>
      </w:r>
      <w:proofErr w:type="spellStart"/>
      <w:r w:rsidR="00DA6630">
        <w:t>azide</w:t>
      </w:r>
      <w:proofErr w:type="spellEnd"/>
      <w:r w:rsidR="00DA6630">
        <w:t>-alkyne reaction</w:t>
      </w:r>
      <w:r w:rsidR="00516721">
        <w:t xml:space="preserve"> without the need for </w:t>
      </w:r>
      <w:r w:rsidR="00D3265F">
        <w:t>auxiliary chemicals</w:t>
      </w:r>
      <w:r w:rsidR="004D361D">
        <w:t xml:space="preserve"> to create a catalyst</w:t>
      </w:r>
      <w:r w:rsidR="00DA6630">
        <w:t xml:space="preserve">. </w:t>
      </w:r>
      <w:r w:rsidR="00552384">
        <w:t xml:space="preserve">This method </w:t>
      </w:r>
      <w:r w:rsidR="00D3265F">
        <w:t>does require an alkylating reagent</w:t>
      </w:r>
      <w:r w:rsidR="00552384">
        <w:t xml:space="preserve"> to block free thiols and </w:t>
      </w:r>
      <w:r w:rsidR="00D3265F">
        <w:t>is limited to use with</w:t>
      </w:r>
      <w:r w:rsidR="00552384">
        <w:t xml:space="preserve"> AHA.</w:t>
      </w:r>
      <w:r w:rsidR="00A234B0">
        <w:t xml:space="preserve"> </w:t>
      </w:r>
      <w:r w:rsidR="004D361D">
        <w:t>SPAAC is also has no apparent toxic traits and can be done under physiological conditions.</w:t>
      </w:r>
    </w:p>
    <w:p w14:paraId="2848BAA1" w14:textId="03EDE016" w:rsidR="00B2463F" w:rsidRDefault="00FC19DD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4133FC" wp14:editId="76240E26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133975" cy="2362200"/>
                <wp:effectExtent l="19050" t="19050" r="28575" b="19050"/>
                <wp:wrapSquare wrapText="bothSides"/>
                <wp:docPr id="5575363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362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245" id="Rectangle 3" o:spid="_x0000_s1026" style="position:absolute;margin-left:0;margin-top:1.9pt;width:404.25pt;height:186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BB71090" wp14:editId="72801C2C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353050" cy="1457325"/>
            <wp:effectExtent l="0" t="0" r="0" b="9525"/>
            <wp:wrapSquare wrapText="bothSides"/>
            <wp:docPr id="1980913819" name="Picture 15" descr="A chemical formula of a s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3819" name="Picture 15" descr="A chemical formula of a strai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970BC" w14:textId="57BA623D" w:rsidR="00B2463F" w:rsidRDefault="00FC19DD" w:rsidP="00B246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D8A25" wp14:editId="7A5BF354">
                <wp:simplePos x="0" y="0"/>
                <wp:positionH relativeFrom="margin">
                  <wp:align>center</wp:align>
                </wp:positionH>
                <wp:positionV relativeFrom="paragraph">
                  <wp:posOffset>1450340</wp:posOffset>
                </wp:positionV>
                <wp:extent cx="3857625" cy="628650"/>
                <wp:effectExtent l="0" t="0" r="0" b="0"/>
                <wp:wrapSquare wrapText="bothSides"/>
                <wp:docPr id="20055787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16410" w14:textId="02DC581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Reaction for SPAAC</w:t>
                            </w:r>
                          </w:p>
                          <w:p w14:paraId="4BC7137C" w14:textId="19284960" w:rsidR="00FC19DD" w:rsidRP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19DD">
                              <w:rPr>
                                <w:sz w:val="20"/>
                                <w:szCs w:val="20"/>
                              </w:rPr>
                              <w:t>(Yiming et al., 2022)</w:t>
                            </w:r>
                          </w:p>
                          <w:p w14:paraId="682E155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B0ED4CA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78A389" w14:textId="01E5A8E8" w:rsidR="00FC19DD" w:rsidRPr="007278DE" w:rsidRDefault="00FC19DD" w:rsidP="00FC19D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26A40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66E56B0" w14:textId="77777777" w:rsidR="00FC19DD" w:rsidRPr="002D1C21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8A25" id="_x0000_s1033" type="#_x0000_t202" style="position:absolute;left:0;text-align:left;margin-left:0;margin-top:114.2pt;width:303.75pt;height:49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t/GgIAADMEAAAOAAAAZHJzL2Uyb0RvYy54bWysU9tuGyEQfa/Uf0C812s7vn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" filled="f" stroked="f" strokeweight=".5pt">
                <v:textbox>
                  <w:txbxContent>
                    <w:p w14:paraId="75516410" w14:textId="02DC581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Reaction for SPAAC</w:t>
                      </w:r>
                    </w:p>
                    <w:p w14:paraId="4BC7137C" w14:textId="19284960" w:rsidR="00FC19DD" w:rsidRPr="00FC19DD" w:rsidRDefault="00FC19DD" w:rsidP="00FC19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C19DD">
                        <w:rPr>
                          <w:sz w:val="20"/>
                          <w:szCs w:val="20"/>
                        </w:rPr>
                        <w:t>(Yiming et al., 2022)</w:t>
                      </w:r>
                    </w:p>
                    <w:p w14:paraId="682E155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B0ED4CA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E78A389" w14:textId="01E5A8E8" w:rsidR="00FC19DD" w:rsidRPr="007278DE" w:rsidRDefault="00FC19DD" w:rsidP="00FC19D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526A40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66E56B0" w14:textId="77777777" w:rsidR="00FC19DD" w:rsidRPr="002D1C21" w:rsidRDefault="00FC19DD" w:rsidP="00FC19DD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509591" w14:textId="001DD0E5" w:rsidR="00552384" w:rsidRDefault="00552384" w:rsidP="001D5E23"/>
    <w:p w14:paraId="0F01AA41" w14:textId="5F5F6C5A" w:rsidR="00B506D8" w:rsidRDefault="00B506D8" w:rsidP="00B506D8"/>
    <w:p w14:paraId="20CABFA6" w14:textId="1347237C" w:rsidR="00B506D8" w:rsidRDefault="00B506D8" w:rsidP="0078302B">
      <w:pPr>
        <w:pStyle w:val="Heading1"/>
        <w:jc w:val="center"/>
      </w:pPr>
      <w:r>
        <w:t>Reagents and Materials</w:t>
      </w:r>
    </w:p>
    <w:p w14:paraId="54D9AE96" w14:textId="6885D45C" w:rsidR="00D4449C" w:rsidRPr="00354B0E" w:rsidRDefault="002F22DD" w:rsidP="00D4449C">
      <w:pPr>
        <w:rPr>
          <w:b/>
          <w:bCs/>
        </w:rPr>
      </w:pPr>
      <w:proofErr w:type="spellStart"/>
      <w:r w:rsidRPr="00354B0E">
        <w:rPr>
          <w:b/>
          <w:bCs/>
        </w:rPr>
        <w:t>Nanopure</w:t>
      </w:r>
      <w:proofErr w:type="spellEnd"/>
      <w:r w:rsidRPr="00354B0E">
        <w:rPr>
          <w:b/>
          <w:bCs/>
        </w:rPr>
        <w:t>/</w:t>
      </w:r>
      <w:proofErr w:type="spellStart"/>
      <w:r w:rsidR="00D3265F">
        <w:rPr>
          <w:b/>
          <w:bCs/>
        </w:rPr>
        <w:t>M</w:t>
      </w:r>
      <w:r w:rsidRPr="00354B0E">
        <w:rPr>
          <w:b/>
          <w:bCs/>
        </w:rPr>
        <w:t>illiQ</w:t>
      </w:r>
      <w:proofErr w:type="spellEnd"/>
      <w:r w:rsidRPr="00354B0E">
        <w:rPr>
          <w:b/>
          <w:bCs/>
        </w:rPr>
        <w:t xml:space="preserve"> water</w:t>
      </w:r>
    </w:p>
    <w:p w14:paraId="09319AED" w14:textId="3C899A2B" w:rsidR="002F22DD" w:rsidRDefault="002F22DD" w:rsidP="00D4449C">
      <w:pPr>
        <w:rPr>
          <w:sz w:val="20"/>
          <w:szCs w:val="20"/>
        </w:rPr>
      </w:pPr>
      <w:r>
        <w:rPr>
          <w:sz w:val="20"/>
          <w:szCs w:val="20"/>
        </w:rPr>
        <w:t xml:space="preserve">Unless </w:t>
      </w:r>
      <w:r w:rsidR="0093793D">
        <w:rPr>
          <w:sz w:val="20"/>
          <w:szCs w:val="20"/>
        </w:rPr>
        <w:t xml:space="preserve">otherwise stated will be referred to as ultra-pure water and should be 0.2 </w:t>
      </w:r>
      <w:r w:rsidR="0093793D">
        <w:rPr>
          <w:rFonts w:ascii="Symbol" w:hAnsi="Symbol"/>
          <w:sz w:val="20"/>
          <w:szCs w:val="20"/>
        </w:rPr>
        <w:t>m</w:t>
      </w:r>
      <w:r w:rsidR="0093793D">
        <w:rPr>
          <w:sz w:val="20"/>
          <w:szCs w:val="20"/>
        </w:rPr>
        <w:t>m filtered</w:t>
      </w:r>
      <w:r w:rsidR="00354B0E">
        <w:rPr>
          <w:sz w:val="20"/>
          <w:szCs w:val="20"/>
        </w:rPr>
        <w:t>.</w:t>
      </w:r>
    </w:p>
    <w:p w14:paraId="510A800A" w14:textId="77777777" w:rsidR="00354B0E" w:rsidRPr="0093793D" w:rsidRDefault="00354B0E" w:rsidP="00D4449C">
      <w:pPr>
        <w:rPr>
          <w:sz w:val="20"/>
          <w:szCs w:val="20"/>
        </w:rPr>
      </w:pPr>
    </w:p>
    <w:p w14:paraId="5FF09D10" w14:textId="6F51F1EE" w:rsidR="00B506D8" w:rsidRPr="00354B0E" w:rsidRDefault="00212845" w:rsidP="00B506D8">
      <w:pPr>
        <w:rPr>
          <w:b/>
          <w:bCs/>
        </w:rPr>
      </w:pPr>
      <w:r w:rsidRPr="00354B0E">
        <w:rPr>
          <w:b/>
          <w:bCs/>
        </w:rPr>
        <w:t>L-azidohomoalanine</w:t>
      </w:r>
      <w:r w:rsidR="00CA6FF0" w:rsidRPr="00354B0E">
        <w:rPr>
          <w:b/>
          <w:bCs/>
        </w:rPr>
        <w:t xml:space="preserve"> (AHA)</w:t>
      </w:r>
    </w:p>
    <w:p w14:paraId="662E964C" w14:textId="4E101635" w:rsidR="00CA6FF0" w:rsidRDefault="0058651F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AHA diluted with </w:t>
      </w:r>
      <w:proofErr w:type="spellStart"/>
      <w:r>
        <w:rPr>
          <w:sz w:val="20"/>
          <w:szCs w:val="20"/>
        </w:rPr>
        <w:t>dimethlysulfoxide</w:t>
      </w:r>
      <w:proofErr w:type="spellEnd"/>
      <w:r>
        <w:rPr>
          <w:sz w:val="20"/>
          <w:szCs w:val="20"/>
        </w:rPr>
        <w:t xml:space="preserve"> (DMSO) to 20 </w:t>
      </w:r>
      <w:r w:rsidR="005F0D7C">
        <w:rPr>
          <w:sz w:val="20"/>
          <w:szCs w:val="20"/>
        </w:rPr>
        <w:t>m</w:t>
      </w:r>
      <w:r>
        <w:rPr>
          <w:sz w:val="20"/>
          <w:szCs w:val="20"/>
        </w:rPr>
        <w:t>M</w:t>
      </w:r>
      <w:r w:rsidR="00501E27">
        <w:rPr>
          <w:sz w:val="20"/>
          <w:szCs w:val="20"/>
        </w:rPr>
        <w:t xml:space="preserve"> and stored between -5° C and -20° C</w:t>
      </w:r>
      <w:r w:rsidR="00D4449C">
        <w:rPr>
          <w:sz w:val="20"/>
          <w:szCs w:val="20"/>
        </w:rPr>
        <w:t xml:space="preserve">. </w:t>
      </w:r>
    </w:p>
    <w:p w14:paraId="0303AF52" w14:textId="77777777" w:rsidR="00354B0E" w:rsidRDefault="00354B0E" w:rsidP="00B506D8">
      <w:pPr>
        <w:rPr>
          <w:sz w:val="20"/>
          <w:szCs w:val="20"/>
        </w:rPr>
      </w:pPr>
    </w:p>
    <w:p w14:paraId="3D22A739" w14:textId="77777777" w:rsidR="00404278" w:rsidRDefault="00404278" w:rsidP="00B506D8">
      <w:pPr>
        <w:rPr>
          <w:b/>
          <w:bCs/>
        </w:rPr>
      </w:pPr>
    </w:p>
    <w:p w14:paraId="515D0088" w14:textId="484FEC22" w:rsidR="00354B0E" w:rsidRDefault="00354B0E" w:rsidP="00B506D8">
      <w:pPr>
        <w:rPr>
          <w:b/>
          <w:bCs/>
        </w:rPr>
      </w:pPr>
      <w:r>
        <w:rPr>
          <w:b/>
          <w:bCs/>
        </w:rPr>
        <w:t>L-</w:t>
      </w:r>
      <w:r w:rsidR="00176C73">
        <w:rPr>
          <w:b/>
          <w:bCs/>
        </w:rPr>
        <w:t>homoprop</w:t>
      </w:r>
      <w:r w:rsidR="00404278">
        <w:rPr>
          <w:b/>
          <w:bCs/>
        </w:rPr>
        <w:t>ar</w:t>
      </w:r>
      <w:r w:rsidR="00176C73">
        <w:rPr>
          <w:b/>
          <w:bCs/>
        </w:rPr>
        <w:t>gylglycine</w:t>
      </w:r>
      <w:r w:rsidR="00404278">
        <w:rPr>
          <w:b/>
          <w:bCs/>
        </w:rPr>
        <w:t xml:space="preserve"> (HPG)</w:t>
      </w:r>
    </w:p>
    <w:p w14:paraId="4F854FB6" w14:textId="4E96FD9D" w:rsidR="00404278" w:rsidRDefault="00404278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HPG diluted with </w:t>
      </w:r>
      <w:proofErr w:type="spellStart"/>
      <w:r>
        <w:rPr>
          <w:sz w:val="20"/>
          <w:szCs w:val="20"/>
        </w:rPr>
        <w:t>dimethylsulfoxide</w:t>
      </w:r>
      <w:proofErr w:type="spellEnd"/>
      <w:r>
        <w:rPr>
          <w:sz w:val="20"/>
          <w:szCs w:val="20"/>
        </w:rPr>
        <w:t xml:space="preserve"> (DMSO) to 20</w:t>
      </w:r>
      <w:r w:rsidR="00666FE5">
        <w:rPr>
          <w:sz w:val="20"/>
          <w:szCs w:val="20"/>
        </w:rPr>
        <w:t xml:space="preserve"> </w:t>
      </w:r>
      <w:r w:rsidR="005F0D7C">
        <w:rPr>
          <w:sz w:val="20"/>
          <w:szCs w:val="20"/>
        </w:rPr>
        <w:t>m</w:t>
      </w:r>
      <w:r w:rsidR="00666FE5">
        <w:rPr>
          <w:sz w:val="20"/>
          <w:szCs w:val="20"/>
        </w:rPr>
        <w:t>M</w:t>
      </w:r>
      <w:r w:rsidR="008A2091">
        <w:rPr>
          <w:sz w:val="20"/>
          <w:szCs w:val="20"/>
        </w:rPr>
        <w:t xml:space="preserve"> and stored between -5° </w:t>
      </w:r>
      <w:r w:rsidR="00501E27">
        <w:rPr>
          <w:sz w:val="20"/>
          <w:szCs w:val="20"/>
        </w:rPr>
        <w:t xml:space="preserve">C </w:t>
      </w:r>
      <w:r w:rsidR="008A2091">
        <w:rPr>
          <w:sz w:val="20"/>
          <w:szCs w:val="20"/>
        </w:rPr>
        <w:t>and -20</w:t>
      </w:r>
      <w:r w:rsidR="00501E27">
        <w:rPr>
          <w:sz w:val="20"/>
          <w:szCs w:val="20"/>
        </w:rPr>
        <w:t>° C.</w:t>
      </w:r>
      <w:r w:rsidR="00666FE5">
        <w:rPr>
          <w:sz w:val="20"/>
          <w:szCs w:val="20"/>
        </w:rPr>
        <w:t xml:space="preserve"> </w:t>
      </w:r>
    </w:p>
    <w:p w14:paraId="6FFC77D7" w14:textId="77777777" w:rsidR="00666FE5" w:rsidRDefault="00666FE5" w:rsidP="00B506D8">
      <w:pPr>
        <w:rPr>
          <w:sz w:val="20"/>
          <w:szCs w:val="20"/>
        </w:rPr>
      </w:pPr>
    </w:p>
    <w:p w14:paraId="46BFFF5A" w14:textId="38E4B52F" w:rsidR="00666FE5" w:rsidRDefault="00D675F7" w:rsidP="00B506D8">
      <w:pPr>
        <w:rPr>
          <w:b/>
          <w:bCs/>
        </w:rPr>
      </w:pPr>
      <w:r>
        <w:rPr>
          <w:b/>
          <w:bCs/>
        </w:rPr>
        <w:lastRenderedPageBreak/>
        <w:t>4% Paraformaldehyde (PFA)</w:t>
      </w:r>
    </w:p>
    <w:p w14:paraId="76C5248C" w14:textId="10CBF8B1" w:rsidR="00D675F7" w:rsidRDefault="00D675F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>m filtered</w:t>
      </w:r>
      <w:r w:rsidR="00335CBE">
        <w:rPr>
          <w:sz w:val="20"/>
          <w:szCs w:val="20"/>
        </w:rPr>
        <w:t xml:space="preserve"> and stored at 4° C. This is used to fix </w:t>
      </w:r>
      <w:r w:rsidR="004D0335">
        <w:rPr>
          <w:sz w:val="20"/>
          <w:szCs w:val="20"/>
        </w:rPr>
        <w:t>samples</w:t>
      </w:r>
      <w:r w:rsidR="002C35B6">
        <w:rPr>
          <w:sz w:val="20"/>
          <w:szCs w:val="20"/>
        </w:rPr>
        <w:t xml:space="preserve"> that will </w:t>
      </w:r>
      <w:r w:rsidR="00684FC2">
        <w:rPr>
          <w:sz w:val="20"/>
          <w:szCs w:val="20"/>
        </w:rPr>
        <w:t>undergo click chemistry.</w:t>
      </w:r>
    </w:p>
    <w:p w14:paraId="71EE267D" w14:textId="77777777" w:rsidR="00D86874" w:rsidRDefault="00D86874" w:rsidP="00B506D8">
      <w:pPr>
        <w:rPr>
          <w:sz w:val="20"/>
          <w:szCs w:val="20"/>
        </w:rPr>
      </w:pPr>
    </w:p>
    <w:p w14:paraId="4B6B9E4D" w14:textId="66F4FAD7" w:rsidR="00D86874" w:rsidRDefault="00D86874" w:rsidP="00B506D8">
      <w:pPr>
        <w:rPr>
          <w:b/>
          <w:bCs/>
        </w:rPr>
      </w:pPr>
      <w:r>
        <w:rPr>
          <w:b/>
          <w:bCs/>
        </w:rPr>
        <w:t>50% Glycerol</w:t>
      </w:r>
    </w:p>
    <w:p w14:paraId="642E8A84" w14:textId="37D7CF99" w:rsidR="00D86874" w:rsidRDefault="001C2860" w:rsidP="00B506D8">
      <w:pPr>
        <w:rPr>
          <w:sz w:val="20"/>
          <w:szCs w:val="20"/>
        </w:rPr>
      </w:pPr>
      <w:r>
        <w:rPr>
          <w:sz w:val="20"/>
          <w:szCs w:val="20"/>
        </w:rPr>
        <w:t>Used to store samples for DNA assays and FACS</w:t>
      </w:r>
    </w:p>
    <w:p w14:paraId="1AAABF1F" w14:textId="77777777" w:rsidR="00684FC2" w:rsidRDefault="00684FC2" w:rsidP="00B506D8">
      <w:pPr>
        <w:rPr>
          <w:sz w:val="20"/>
          <w:szCs w:val="20"/>
        </w:rPr>
      </w:pPr>
    </w:p>
    <w:p w14:paraId="048A8879" w14:textId="50B3B1F8" w:rsidR="00684FC2" w:rsidRDefault="00684FC2" w:rsidP="00B506D8">
      <w:pPr>
        <w:rPr>
          <w:b/>
          <w:bCs/>
        </w:rPr>
      </w:pPr>
      <w:proofErr w:type="gramStart"/>
      <w:r>
        <w:rPr>
          <w:b/>
          <w:bCs/>
        </w:rPr>
        <w:t>Tris[</w:t>
      </w:r>
      <w:proofErr w:type="gramEnd"/>
      <w:r>
        <w:rPr>
          <w:b/>
          <w:bCs/>
        </w:rPr>
        <w:t>(1-hydroxypropyl- 1H- 1,2,3-triazol-4-yl)</w:t>
      </w:r>
      <w:r w:rsidR="008C0518">
        <w:rPr>
          <w:b/>
          <w:bCs/>
        </w:rPr>
        <w:t>methyl]amine (THPTA)</w:t>
      </w:r>
    </w:p>
    <w:p w14:paraId="00D55860" w14:textId="5C8CC5C6" w:rsidR="008C0518" w:rsidRPr="008C0518" w:rsidRDefault="00480C1A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50 mM in ultra-pure water and filter sterilized </w:t>
      </w:r>
      <w:r w:rsidR="00E1015B">
        <w:rPr>
          <w:sz w:val="20"/>
          <w:szCs w:val="20"/>
        </w:rPr>
        <w:t xml:space="preserve">(0.2 </w:t>
      </w:r>
      <w:r w:rsidR="00E1015B">
        <w:rPr>
          <w:rFonts w:ascii="Symbol" w:hAnsi="Symbol"/>
          <w:sz w:val="20"/>
          <w:szCs w:val="20"/>
        </w:rPr>
        <w:t>m</w:t>
      </w:r>
      <w:r w:rsidR="00E1015B">
        <w:rPr>
          <w:sz w:val="20"/>
          <w:szCs w:val="20"/>
        </w:rPr>
        <w:t>m). Store at -20° C</w:t>
      </w:r>
      <w:r w:rsidR="00351F06">
        <w:rPr>
          <w:sz w:val="20"/>
          <w:szCs w:val="20"/>
        </w:rPr>
        <w:t>.</w:t>
      </w:r>
    </w:p>
    <w:p w14:paraId="7E6E0C1F" w14:textId="60188DA2" w:rsidR="00335CBE" w:rsidRDefault="00787CFD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Used in click chemistry to </w:t>
      </w:r>
      <w:r w:rsidR="00E95FAD">
        <w:rPr>
          <w:sz w:val="20"/>
          <w:szCs w:val="20"/>
        </w:rPr>
        <w:t>provide a substrate for surrogate.</w:t>
      </w:r>
    </w:p>
    <w:p w14:paraId="2C69CA2D" w14:textId="77777777" w:rsidR="00412350" w:rsidRDefault="00412350" w:rsidP="00B506D8">
      <w:pPr>
        <w:rPr>
          <w:sz w:val="20"/>
          <w:szCs w:val="20"/>
        </w:rPr>
      </w:pPr>
    </w:p>
    <w:p w14:paraId="07FF801B" w14:textId="4473BB23" w:rsidR="00412350" w:rsidRDefault="00412350" w:rsidP="00B506D8">
      <w:pPr>
        <w:rPr>
          <w:b/>
          <w:bCs/>
        </w:rPr>
      </w:pPr>
      <w:r>
        <w:rPr>
          <w:b/>
          <w:bCs/>
        </w:rPr>
        <w:t>Phosphate buffered saline (PBS)</w:t>
      </w:r>
    </w:p>
    <w:p w14:paraId="52630497" w14:textId="1496D743" w:rsidR="00412350" w:rsidRPr="00412350" w:rsidRDefault="00002CE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Made in ultra-pure water and buffered to </w:t>
      </w:r>
      <w:r w:rsidR="002D7946">
        <w:rPr>
          <w:sz w:val="20"/>
          <w:szCs w:val="20"/>
        </w:rPr>
        <w:t xml:space="preserve">pH 7.4 before being filter sterilized (0.2 </w:t>
      </w:r>
      <w:r w:rsidR="002D7946">
        <w:rPr>
          <w:rFonts w:ascii="Symbol" w:hAnsi="Symbol"/>
          <w:sz w:val="20"/>
          <w:szCs w:val="20"/>
        </w:rPr>
        <w:t>m</w:t>
      </w:r>
      <w:r w:rsidR="002D7946">
        <w:rPr>
          <w:sz w:val="20"/>
          <w:szCs w:val="20"/>
        </w:rPr>
        <w:t>m)</w:t>
      </w:r>
      <w:r w:rsidR="00BD7617">
        <w:rPr>
          <w:sz w:val="20"/>
          <w:szCs w:val="20"/>
        </w:rPr>
        <w:t>.</w:t>
      </w:r>
    </w:p>
    <w:p w14:paraId="3A7CD86B" w14:textId="77777777" w:rsidR="008F041E" w:rsidRDefault="008F041E" w:rsidP="00B506D8">
      <w:pPr>
        <w:rPr>
          <w:sz w:val="20"/>
          <w:szCs w:val="20"/>
        </w:rPr>
      </w:pPr>
    </w:p>
    <w:p w14:paraId="7D77BC45" w14:textId="10BECB81" w:rsidR="008F041E" w:rsidRDefault="008F041E" w:rsidP="00B506D8">
      <w:pPr>
        <w:rPr>
          <w:b/>
          <w:bCs/>
        </w:rPr>
      </w:pPr>
      <w:r>
        <w:rPr>
          <w:b/>
          <w:bCs/>
        </w:rPr>
        <w:t>Sodium Ascorbate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66839F6B" w14:textId="56137440" w:rsidR="008F041E" w:rsidRDefault="00BD761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Freshly made, </w:t>
      </w:r>
      <w:r w:rsidR="00412350">
        <w:rPr>
          <w:sz w:val="20"/>
          <w:szCs w:val="20"/>
        </w:rPr>
        <w:t>100 mM in 1</w:t>
      </w:r>
      <w:r w:rsidR="00847983">
        <w:rPr>
          <w:sz w:val="20"/>
          <w:szCs w:val="20"/>
        </w:rPr>
        <w:t>x</w:t>
      </w:r>
      <w:r w:rsidR="00412350">
        <w:rPr>
          <w:sz w:val="20"/>
          <w:szCs w:val="20"/>
        </w:rPr>
        <w:t xml:space="preserve"> PBS</w:t>
      </w:r>
      <w:r w:rsidR="006B109E">
        <w:rPr>
          <w:sz w:val="20"/>
          <w:szCs w:val="20"/>
        </w:rPr>
        <w:t xml:space="preserve">. Make fresh and use the same day. This will act as a reducing agent </w:t>
      </w:r>
      <w:r w:rsidR="008F21E9">
        <w:rPr>
          <w:sz w:val="20"/>
          <w:szCs w:val="20"/>
        </w:rPr>
        <w:t>to ensure that there is enough Cu (I) to catalyze the reaction.</w:t>
      </w:r>
    </w:p>
    <w:p w14:paraId="25A239BB" w14:textId="77777777" w:rsidR="008F21E9" w:rsidRDefault="008F21E9" w:rsidP="00B506D8">
      <w:pPr>
        <w:rPr>
          <w:sz w:val="20"/>
          <w:szCs w:val="20"/>
        </w:rPr>
      </w:pPr>
    </w:p>
    <w:p w14:paraId="5C5E5D7A" w14:textId="546DC2A5" w:rsidR="008F21E9" w:rsidRPr="00E2421C" w:rsidRDefault="00E2421C" w:rsidP="00B506D8">
      <w:pPr>
        <w:rPr>
          <w:b/>
          <w:bCs/>
        </w:rPr>
      </w:pPr>
      <w:r>
        <w:rPr>
          <w:b/>
          <w:bCs/>
        </w:rPr>
        <w:t xml:space="preserve">Copper Sulfate solution </w:t>
      </w:r>
      <w:r w:rsidR="008567A9">
        <w:rPr>
          <w:b/>
          <w:bCs/>
        </w:rPr>
        <w:t>(</w:t>
      </w:r>
      <w:r>
        <w:rPr>
          <w:b/>
          <w:bCs/>
        </w:rPr>
        <w:t>CuSO</w:t>
      </w:r>
      <w:r>
        <w:rPr>
          <w:b/>
          <w:bCs/>
          <w:vertAlign w:val="subscript"/>
        </w:rPr>
        <w:t>4</w:t>
      </w:r>
      <w:r>
        <w:rPr>
          <w:b/>
          <w:bCs/>
        </w:rPr>
        <w:t xml:space="preserve"> X 5H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 w:rsidR="008567A9">
        <w:rPr>
          <w:b/>
          <w:bCs/>
        </w:rPr>
        <w:t>)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06856131" w14:textId="59A14F1C" w:rsidR="00335CBE" w:rsidRDefault="008567A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20 mM in ultra-pure water and filter sterilized (0.2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m). Can be stored at room temperature or </w:t>
      </w:r>
      <w:r w:rsidR="00327F47">
        <w:rPr>
          <w:sz w:val="20"/>
          <w:szCs w:val="20"/>
        </w:rPr>
        <w:t>at 4° C. This will supply the Cu (I) catalyst</w:t>
      </w:r>
      <w:r w:rsidR="002044FA">
        <w:rPr>
          <w:sz w:val="20"/>
          <w:szCs w:val="20"/>
        </w:rPr>
        <w:t xml:space="preserve"> needed for </w:t>
      </w:r>
      <w:proofErr w:type="spellStart"/>
      <w:r w:rsidR="002044FA">
        <w:rPr>
          <w:sz w:val="20"/>
          <w:szCs w:val="20"/>
        </w:rPr>
        <w:t>CuAAC</w:t>
      </w:r>
      <w:proofErr w:type="spellEnd"/>
      <w:r w:rsidR="00093FC3">
        <w:rPr>
          <w:sz w:val="20"/>
          <w:szCs w:val="20"/>
        </w:rPr>
        <w:t>.</w:t>
      </w:r>
    </w:p>
    <w:p w14:paraId="62312E8B" w14:textId="77777777" w:rsidR="00093FC3" w:rsidRDefault="00093FC3" w:rsidP="00B506D8">
      <w:pPr>
        <w:rPr>
          <w:sz w:val="20"/>
          <w:szCs w:val="20"/>
        </w:rPr>
      </w:pPr>
    </w:p>
    <w:p w14:paraId="2FF96633" w14:textId="08366B41" w:rsidR="00093FC3" w:rsidRDefault="0003674F" w:rsidP="00B506D8">
      <w:pPr>
        <w:rPr>
          <w:b/>
          <w:bCs/>
        </w:rPr>
      </w:pPr>
      <w:r>
        <w:rPr>
          <w:b/>
          <w:bCs/>
        </w:rPr>
        <w:t>Aminoguanidine hydrochloride</w:t>
      </w:r>
    </w:p>
    <w:p w14:paraId="42016285" w14:textId="68357DB9" w:rsidR="00847983" w:rsidRDefault="00847983" w:rsidP="00B506D8">
      <w:pPr>
        <w:rPr>
          <w:sz w:val="20"/>
          <w:szCs w:val="20"/>
        </w:rPr>
      </w:pPr>
      <w:r>
        <w:rPr>
          <w:sz w:val="20"/>
          <w:szCs w:val="20"/>
        </w:rPr>
        <w:t>100 mM in 1x PBS and made fresh each time.</w:t>
      </w:r>
    </w:p>
    <w:p w14:paraId="63F581B9" w14:textId="5C647E1D" w:rsidR="00CC046C" w:rsidRDefault="003F7D19" w:rsidP="00B506D8">
      <w:pPr>
        <w:rPr>
          <w:b/>
          <w:bCs/>
        </w:rPr>
      </w:pPr>
      <w:r>
        <w:rPr>
          <w:b/>
          <w:bCs/>
        </w:rPr>
        <w:t>Ethanol (EtOH)</w:t>
      </w:r>
    </w:p>
    <w:p w14:paraId="3F7C00F7" w14:textId="7B248C83" w:rsidR="003F7D19" w:rsidRPr="003F7D19" w:rsidRDefault="003F7D1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Make a 96% EtOH solution </w:t>
      </w:r>
      <w:r w:rsidR="00EC7634">
        <w:rPr>
          <w:sz w:val="20"/>
          <w:szCs w:val="20"/>
        </w:rPr>
        <w:t>and use it the same day. We will dilute this to 50% and 80% EtOH</w:t>
      </w:r>
      <w:r w:rsidR="003E54F7">
        <w:rPr>
          <w:sz w:val="20"/>
          <w:szCs w:val="20"/>
        </w:rPr>
        <w:t xml:space="preserve"> later.</w:t>
      </w:r>
    </w:p>
    <w:p w14:paraId="19F411A8" w14:textId="77777777" w:rsidR="00953F65" w:rsidRDefault="00953F65" w:rsidP="00B506D8">
      <w:pPr>
        <w:rPr>
          <w:b/>
          <w:bCs/>
        </w:rPr>
      </w:pPr>
    </w:p>
    <w:p w14:paraId="57E95F0B" w14:textId="77777777" w:rsidR="00953F65" w:rsidRDefault="00953F65" w:rsidP="00B506D8">
      <w:pPr>
        <w:rPr>
          <w:b/>
          <w:bCs/>
        </w:rPr>
      </w:pPr>
    </w:p>
    <w:p w14:paraId="283A285A" w14:textId="4356117A" w:rsidR="00026ACC" w:rsidRDefault="00026ACC" w:rsidP="00B506D8">
      <w:pPr>
        <w:rPr>
          <w:b/>
          <w:bCs/>
        </w:rPr>
      </w:pPr>
      <w:proofErr w:type="spellStart"/>
      <w:r>
        <w:rPr>
          <w:b/>
          <w:bCs/>
        </w:rPr>
        <w:lastRenderedPageBreak/>
        <w:t>Flourophore</w:t>
      </w:r>
      <w:proofErr w:type="spellEnd"/>
      <w:r>
        <w:rPr>
          <w:b/>
          <w:bCs/>
        </w:rPr>
        <w:t xml:space="preserve"> dyes</w:t>
      </w:r>
    </w:p>
    <w:p w14:paraId="0E9DAAAE" w14:textId="0D7C19E4" w:rsidR="00026ACC" w:rsidRDefault="00026ACC" w:rsidP="00B506D8">
      <w:pPr>
        <w:rPr>
          <w:sz w:val="20"/>
          <w:szCs w:val="20"/>
        </w:rPr>
      </w:pPr>
      <w:r>
        <w:rPr>
          <w:sz w:val="20"/>
          <w:szCs w:val="20"/>
        </w:rPr>
        <w:t>These should be made in DMSO</w:t>
      </w:r>
      <w:r w:rsidR="00E65A35">
        <w:rPr>
          <w:sz w:val="20"/>
          <w:szCs w:val="20"/>
        </w:rPr>
        <w:t xml:space="preserve"> in a concentration range of 1-10 mM and prepared following the man</w:t>
      </w:r>
      <w:r w:rsidR="00D91983">
        <w:rPr>
          <w:sz w:val="20"/>
          <w:szCs w:val="20"/>
        </w:rPr>
        <w:t>ufacturer's instructions</w:t>
      </w:r>
    </w:p>
    <w:p w14:paraId="4DA135DE" w14:textId="6BA0A2B9" w:rsidR="00C530A0" w:rsidRDefault="00C530A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*I need to narrow down what </w:t>
      </w:r>
      <w:r w:rsidR="00CE78DA">
        <w:rPr>
          <w:sz w:val="20"/>
          <w:szCs w:val="20"/>
        </w:rPr>
        <w:t xml:space="preserve">concentration I want. I am thinking about doing a </w:t>
      </w:r>
      <w:r w:rsidR="00CF36B9">
        <w:rPr>
          <w:sz w:val="20"/>
          <w:szCs w:val="20"/>
        </w:rPr>
        <w:t>small range of concentrations*</w:t>
      </w:r>
    </w:p>
    <w:p w14:paraId="16E8DC28" w14:textId="77777777" w:rsidR="00783EB0" w:rsidRDefault="00783EB0" w:rsidP="00B506D8">
      <w:pPr>
        <w:rPr>
          <w:sz w:val="20"/>
          <w:szCs w:val="20"/>
        </w:rPr>
      </w:pPr>
    </w:p>
    <w:p w14:paraId="453C251A" w14:textId="34D0FB49" w:rsidR="00783EB0" w:rsidRDefault="00783EB0" w:rsidP="00B506D8">
      <w:pPr>
        <w:rPr>
          <w:b/>
          <w:bCs/>
        </w:rPr>
      </w:pPr>
      <w:r>
        <w:rPr>
          <w:b/>
          <w:bCs/>
        </w:rPr>
        <w:t>P-1000 pip</w:t>
      </w:r>
      <w:r w:rsidR="00F50761">
        <w:rPr>
          <w:b/>
          <w:bCs/>
        </w:rPr>
        <w:t>ette and tips</w:t>
      </w:r>
    </w:p>
    <w:p w14:paraId="7F47A54D" w14:textId="38EC5696" w:rsidR="00F50761" w:rsidRDefault="00F50761" w:rsidP="00B506D8">
      <w:pPr>
        <w:rPr>
          <w:b/>
          <w:bCs/>
        </w:rPr>
      </w:pPr>
      <w:r>
        <w:rPr>
          <w:b/>
          <w:bCs/>
        </w:rPr>
        <w:t>P-20 pipette and tips</w:t>
      </w:r>
    </w:p>
    <w:p w14:paraId="0892054D" w14:textId="1B2FC37A" w:rsidR="00F50761" w:rsidRDefault="00F50761" w:rsidP="00B506D8">
      <w:pPr>
        <w:rPr>
          <w:b/>
          <w:bCs/>
        </w:rPr>
      </w:pPr>
      <w:r>
        <w:rPr>
          <w:b/>
          <w:bCs/>
        </w:rPr>
        <w:t>2 mL microcentrifuge tubes</w:t>
      </w:r>
    </w:p>
    <w:p w14:paraId="296493EB" w14:textId="481033B5" w:rsidR="00F50761" w:rsidRPr="00F50761" w:rsidRDefault="00F50761" w:rsidP="00B506D8">
      <w:pPr>
        <w:rPr>
          <w:sz w:val="20"/>
          <w:szCs w:val="20"/>
        </w:rPr>
      </w:pPr>
      <w:r>
        <w:rPr>
          <w:sz w:val="20"/>
          <w:szCs w:val="20"/>
        </w:rPr>
        <w:t>Label with site ID and whether it is a Live (L)</w:t>
      </w:r>
      <w:ins w:id="1" w:author="Connor OLoughlin" w:date="2024-12-13T13:11:00Z" w16du:dateUtc="2024-12-13T18:11:00Z">
        <w:r w:rsidR="00FF77B6">
          <w:rPr>
            <w:sz w:val="20"/>
            <w:szCs w:val="20"/>
          </w:rPr>
          <w:t>, Kill (K), or Control (C).</w:t>
        </w:r>
      </w:ins>
      <w:del w:id="2" w:author="Connor OLoughlin" w:date="2024-12-13T13:10:00Z" w16du:dateUtc="2024-12-13T18:10:00Z">
        <w:r w:rsidDel="00FF77B6">
          <w:rPr>
            <w:sz w:val="20"/>
            <w:szCs w:val="20"/>
          </w:rPr>
          <w:delText xml:space="preserve"> or a Kill (K).</w:delText>
        </w:r>
      </w:del>
    </w:p>
    <w:p w14:paraId="780BF7DC" w14:textId="77777777" w:rsidR="00CF36B9" w:rsidRDefault="00CF36B9" w:rsidP="00B506D8">
      <w:pPr>
        <w:rPr>
          <w:sz w:val="20"/>
          <w:szCs w:val="20"/>
        </w:rPr>
      </w:pPr>
    </w:p>
    <w:p w14:paraId="2DE73DDA" w14:textId="23B96ECB" w:rsidR="00CF36B9" w:rsidRDefault="00CF36B9" w:rsidP="00CF36B9">
      <w:pPr>
        <w:pStyle w:val="Heading1"/>
        <w:jc w:val="center"/>
      </w:pPr>
      <w:r>
        <w:t>Procedure</w:t>
      </w:r>
    </w:p>
    <w:p w14:paraId="7A1ABE3F" w14:textId="77777777" w:rsidR="00561178" w:rsidRPr="00561178" w:rsidRDefault="00561178" w:rsidP="00561178"/>
    <w:p w14:paraId="695FCCC0" w14:textId="0ED2B434" w:rsidR="00CF36B9" w:rsidRPr="001A32DF" w:rsidRDefault="002A755B" w:rsidP="002A755B">
      <w:pPr>
        <w:pStyle w:val="Heading2"/>
      </w:pPr>
      <w:r w:rsidRPr="001A32DF">
        <w:t xml:space="preserve">Incubation of sample with </w:t>
      </w:r>
      <w:r w:rsidR="00561178" w:rsidRPr="001A32DF">
        <w:t>methionine surrogate</w:t>
      </w:r>
    </w:p>
    <w:p w14:paraId="7CCA4857" w14:textId="5E780911" w:rsidR="00561178" w:rsidRPr="001A32DF" w:rsidRDefault="009B24A5" w:rsidP="00992CC6">
      <w:pPr>
        <w:pStyle w:val="ListParagraph"/>
        <w:numPr>
          <w:ilvl w:val="0"/>
          <w:numId w:val="1"/>
        </w:numPr>
      </w:pPr>
      <w:r w:rsidRPr="001A32DF">
        <w:t xml:space="preserve"> </w:t>
      </w:r>
      <w:r w:rsidR="005E636D" w:rsidRPr="001A32DF">
        <w:t xml:space="preserve">Using a p-1000, aliquot </w:t>
      </w:r>
      <w:r w:rsidR="00783EB0" w:rsidRPr="001A32DF">
        <w:t xml:space="preserve">your sample into a 2 mL microcentrifuge tube </w:t>
      </w:r>
    </w:p>
    <w:p w14:paraId="0F6C4334" w14:textId="3075D04C" w:rsidR="00992CC6" w:rsidRPr="001A32DF" w:rsidRDefault="00992CC6" w:rsidP="00992CC6">
      <w:pPr>
        <w:pStyle w:val="ListParagraph"/>
        <w:numPr>
          <w:ilvl w:val="1"/>
          <w:numId w:val="1"/>
        </w:numPr>
      </w:pPr>
      <w:r w:rsidRPr="001A32DF">
        <w:t>For glycerol</w:t>
      </w:r>
      <w:r w:rsidR="000C3ACD" w:rsidRPr="001A32DF">
        <w:t xml:space="preserve"> samples, pipette 1.19 </w:t>
      </w:r>
      <w:r w:rsidR="00D63E06" w:rsidRPr="001A32DF">
        <w:t>mL of</w:t>
      </w:r>
      <w:r w:rsidR="000C3ACD" w:rsidRPr="001A32DF">
        <w:t xml:space="preserve"> your sample</w:t>
      </w:r>
    </w:p>
    <w:p w14:paraId="75543DBA" w14:textId="2D99E7A5" w:rsidR="000C3ACD" w:rsidRPr="001A32DF" w:rsidRDefault="000C3ACD" w:rsidP="00992CC6">
      <w:pPr>
        <w:pStyle w:val="ListParagraph"/>
        <w:numPr>
          <w:ilvl w:val="1"/>
          <w:numId w:val="1"/>
        </w:numPr>
      </w:pPr>
      <w:r w:rsidRPr="001A32DF">
        <w:t>For PFA-fixed samples, pipette 1.14 mL o</w:t>
      </w:r>
      <w:r w:rsidR="00D63E06" w:rsidRPr="001A32DF">
        <w:t>f your sample</w:t>
      </w:r>
    </w:p>
    <w:p w14:paraId="4180B82B" w14:textId="57ABF029" w:rsidR="00D63E06" w:rsidRPr="001A32DF" w:rsidRDefault="008A01A7" w:rsidP="00D63E06">
      <w:pPr>
        <w:pStyle w:val="ListParagraph"/>
        <w:numPr>
          <w:ilvl w:val="0"/>
          <w:numId w:val="1"/>
        </w:numPr>
      </w:pPr>
      <w:r w:rsidRPr="001A32DF">
        <w:t>Add the fixatives</w:t>
      </w:r>
      <w:r w:rsidR="001B6DAD" w:rsidRPr="001A32DF">
        <w:t>/preservatives</w:t>
      </w:r>
    </w:p>
    <w:p w14:paraId="1CBFB828" w14:textId="3AC73301" w:rsidR="001B6DAD" w:rsidRPr="001A32DF" w:rsidRDefault="001B6DAD" w:rsidP="001B6DAD">
      <w:pPr>
        <w:pStyle w:val="ListParagraph"/>
        <w:numPr>
          <w:ilvl w:val="1"/>
          <w:numId w:val="1"/>
        </w:numPr>
      </w:pPr>
      <w:r w:rsidRPr="001A32DF">
        <w:t xml:space="preserve">Add 300 </w:t>
      </w:r>
      <w:r w:rsidR="00D74367" w:rsidRPr="001A32DF">
        <w:rPr>
          <w:rFonts w:ascii="Symbol" w:hAnsi="Symbol"/>
          <w:sz w:val="20"/>
          <w:szCs w:val="20"/>
        </w:rPr>
        <w:t>m</w:t>
      </w:r>
      <w:r w:rsidR="00D74367" w:rsidRPr="001A32DF">
        <w:t>L</w:t>
      </w:r>
      <w:r w:rsidRPr="001A32DF">
        <w:t xml:space="preserve"> of 50% glycerol to</w:t>
      </w:r>
      <w:r w:rsidR="00E878FC" w:rsidRPr="001A32DF">
        <w:t xml:space="preserve"> each kill</w:t>
      </w:r>
    </w:p>
    <w:p w14:paraId="1CD1AEE8" w14:textId="3069F856" w:rsidR="00E878FC" w:rsidRPr="001A32DF" w:rsidRDefault="00E878FC" w:rsidP="001B6DAD">
      <w:pPr>
        <w:pStyle w:val="ListParagraph"/>
        <w:numPr>
          <w:ilvl w:val="1"/>
          <w:numId w:val="1"/>
        </w:numPr>
      </w:pPr>
      <w:r w:rsidRPr="001A32DF">
        <w:t xml:space="preserve">Add 371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of 4% PFA to each kill</w:t>
      </w:r>
    </w:p>
    <w:p w14:paraId="6DE91466" w14:textId="71A0E4B2" w:rsidR="00681684" w:rsidRPr="001A32DF" w:rsidRDefault="00681684" w:rsidP="00681684">
      <w:pPr>
        <w:pStyle w:val="ListParagraph"/>
        <w:numPr>
          <w:ilvl w:val="0"/>
          <w:numId w:val="1"/>
        </w:numPr>
      </w:pPr>
      <w:r w:rsidRPr="001A32DF">
        <w:t>Add your methionine analog to each live</w:t>
      </w:r>
    </w:p>
    <w:p w14:paraId="732EEB5D" w14:textId="0AF48D20" w:rsidR="00681684" w:rsidRPr="001A32DF" w:rsidRDefault="00681684" w:rsidP="00681684">
      <w:pPr>
        <w:pStyle w:val="ListParagraph"/>
        <w:numPr>
          <w:ilvl w:val="1"/>
          <w:numId w:val="1"/>
        </w:numPr>
      </w:pPr>
      <w:r w:rsidRPr="001A32DF">
        <w:t xml:space="preserve">12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glycerol samples</w:t>
      </w:r>
    </w:p>
    <w:p w14:paraId="22BC82C4" w14:textId="64053C3C" w:rsidR="00681684" w:rsidRPr="001A32DF" w:rsidRDefault="00037787" w:rsidP="00681684">
      <w:pPr>
        <w:pStyle w:val="ListParagraph"/>
        <w:numPr>
          <w:ilvl w:val="1"/>
          <w:numId w:val="1"/>
        </w:numPr>
      </w:pPr>
      <w:r w:rsidRPr="001A32DF">
        <w:t xml:space="preserve">15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64A5D79F" w14:textId="1E7638D3" w:rsidR="00037787" w:rsidRPr="001A32DF" w:rsidRDefault="00037787" w:rsidP="00037787">
      <w:pPr>
        <w:pStyle w:val="ListParagraph"/>
        <w:numPr>
          <w:ilvl w:val="0"/>
          <w:numId w:val="1"/>
        </w:numPr>
      </w:pPr>
      <w:r w:rsidRPr="001A32DF">
        <w:t>Incubate the samples</w:t>
      </w:r>
    </w:p>
    <w:p w14:paraId="0833E928" w14:textId="47CBDE71" w:rsidR="00037787" w:rsidRPr="001A32DF" w:rsidRDefault="00CA0186" w:rsidP="00037787">
      <w:pPr>
        <w:pStyle w:val="ListParagraph"/>
        <w:numPr>
          <w:ilvl w:val="1"/>
          <w:numId w:val="1"/>
        </w:numPr>
      </w:pPr>
      <w:r>
        <w:t>Incubate lives</w:t>
      </w:r>
      <w:r w:rsidR="00412A0B" w:rsidRPr="001A32DF">
        <w:t xml:space="preserve"> at 20° C for 2 hours</w:t>
      </w:r>
    </w:p>
    <w:p w14:paraId="57AB7F36" w14:textId="241CEDEE" w:rsidR="00412A0B" w:rsidRPr="001A32DF" w:rsidRDefault="00CA0186" w:rsidP="00037787">
      <w:pPr>
        <w:pStyle w:val="ListParagraph"/>
        <w:numPr>
          <w:ilvl w:val="1"/>
          <w:numId w:val="1"/>
        </w:numPr>
      </w:pPr>
      <w:r>
        <w:t>Incubate kills</w:t>
      </w:r>
      <w:r w:rsidR="00412A0B" w:rsidRPr="001A32DF">
        <w:t xml:space="preserve"> at 4° C for 2 hours</w:t>
      </w:r>
      <w:r w:rsidR="00FD5A9D">
        <w:t xml:space="preserve"> (note, no substrate has been added to kills. This is just to ensure they are fixed)</w:t>
      </w:r>
    </w:p>
    <w:p w14:paraId="34C560C4" w14:textId="4808C495" w:rsidR="0084597C" w:rsidRPr="001A32DF" w:rsidRDefault="0084597C" w:rsidP="0084597C">
      <w:pPr>
        <w:pStyle w:val="ListParagraph"/>
        <w:numPr>
          <w:ilvl w:val="0"/>
          <w:numId w:val="1"/>
        </w:numPr>
      </w:pPr>
      <w:r w:rsidRPr="001A32DF">
        <w:t xml:space="preserve">Fix the lives and </w:t>
      </w:r>
      <w:r w:rsidR="0059340F" w:rsidRPr="001A32DF">
        <w:t>inoculate the kills</w:t>
      </w:r>
    </w:p>
    <w:p w14:paraId="720C8679" w14:textId="2FC2BDBB" w:rsidR="0059340F" w:rsidRPr="001A32DF" w:rsidRDefault="0059340F" w:rsidP="0059340F">
      <w:pPr>
        <w:pStyle w:val="ListParagraph"/>
        <w:numPr>
          <w:ilvl w:val="1"/>
          <w:numId w:val="1"/>
        </w:numPr>
      </w:pPr>
      <w:r w:rsidRPr="001A32DF">
        <w:t>Lives</w:t>
      </w:r>
    </w:p>
    <w:p w14:paraId="51567391" w14:textId="79355701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300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50% glycerol to each live</w:t>
      </w:r>
    </w:p>
    <w:p w14:paraId="6C4FCB56" w14:textId="579B4A25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371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4% PFA to each live</w:t>
      </w:r>
    </w:p>
    <w:p w14:paraId="0C2E163A" w14:textId="18094AD0" w:rsidR="0059340F" w:rsidRPr="001A32DF" w:rsidRDefault="005A3D92" w:rsidP="0059340F">
      <w:pPr>
        <w:pStyle w:val="ListParagraph"/>
        <w:numPr>
          <w:ilvl w:val="1"/>
          <w:numId w:val="1"/>
        </w:numPr>
      </w:pPr>
      <w:r>
        <w:lastRenderedPageBreak/>
        <w:t xml:space="preserve">Add </w:t>
      </w:r>
      <w:r w:rsidR="00456E80">
        <w:t>methionine analog to each kill</w:t>
      </w:r>
    </w:p>
    <w:p w14:paraId="56490E42" w14:textId="4FAF8E33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12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 xml:space="preserve">L </w:t>
      </w:r>
      <w:r w:rsidR="001D2F2F" w:rsidRPr="001A32DF">
        <w:t>for glycerol samples</w:t>
      </w:r>
    </w:p>
    <w:p w14:paraId="7F1234CA" w14:textId="1B93E452" w:rsidR="001D2F2F" w:rsidRPr="001A32DF" w:rsidRDefault="001D2F2F" w:rsidP="0059340F">
      <w:pPr>
        <w:pStyle w:val="ListParagraph"/>
        <w:numPr>
          <w:ilvl w:val="2"/>
          <w:numId w:val="1"/>
        </w:numPr>
      </w:pPr>
      <w:r w:rsidRPr="001A32DF">
        <w:t xml:space="preserve">Add 15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59A86293" w14:textId="2979667D" w:rsidR="001D2F2F" w:rsidRPr="001A32DF" w:rsidRDefault="00A42029" w:rsidP="001D2F2F">
      <w:pPr>
        <w:pStyle w:val="ListParagraph"/>
        <w:numPr>
          <w:ilvl w:val="0"/>
          <w:numId w:val="1"/>
        </w:numPr>
      </w:pPr>
      <w:r w:rsidRPr="001A32DF">
        <w:t>Perform second incubation</w:t>
      </w:r>
    </w:p>
    <w:p w14:paraId="6E725542" w14:textId="47E5D5CE" w:rsidR="00A42029" w:rsidRDefault="00A42029" w:rsidP="00A42029">
      <w:pPr>
        <w:pStyle w:val="ListParagraph"/>
        <w:numPr>
          <w:ilvl w:val="1"/>
          <w:numId w:val="1"/>
        </w:numPr>
      </w:pPr>
      <w:r>
        <w:t>The (now fixed) live</w:t>
      </w:r>
      <w:r w:rsidR="00FD51D1">
        <w:t>s</w:t>
      </w:r>
      <w:r>
        <w:t xml:space="preserve"> will incubate at 4° C</w:t>
      </w:r>
    </w:p>
    <w:p w14:paraId="2DEFB821" w14:textId="1647AF35" w:rsidR="00FD51D1" w:rsidRDefault="00FD51D1" w:rsidP="00A42029">
      <w:pPr>
        <w:pStyle w:val="ListParagraph"/>
        <w:numPr>
          <w:ilvl w:val="1"/>
          <w:numId w:val="1"/>
        </w:numPr>
      </w:pPr>
      <w:r>
        <w:t>The (now inoculated) kills will incubate at 20° C</w:t>
      </w:r>
    </w:p>
    <w:p w14:paraId="7E142BBF" w14:textId="7FFE0AF5" w:rsidR="00FD51D1" w:rsidRDefault="00CD3138" w:rsidP="00CD3138">
      <w:pPr>
        <w:pStyle w:val="ListParagraph"/>
        <w:numPr>
          <w:ilvl w:val="0"/>
          <w:numId w:val="1"/>
        </w:numPr>
      </w:pPr>
      <w:r>
        <w:t>Store samples at -80° C until click chemistry, FACS, or DNA assay</w:t>
      </w:r>
    </w:p>
    <w:p w14:paraId="5ED2BBD3" w14:textId="77777777" w:rsidR="00CD3138" w:rsidRDefault="00CD3138" w:rsidP="00CD3138"/>
    <w:p w14:paraId="0B64E2E8" w14:textId="7808A00B" w:rsidR="00CD3138" w:rsidRDefault="00CD3138" w:rsidP="00CD3138">
      <w:pPr>
        <w:pStyle w:val="Heading2"/>
      </w:pPr>
      <w:r>
        <w:t>Click Chemistry</w:t>
      </w:r>
      <w:r w:rsidR="00A13F0A">
        <w:t xml:space="preserve"> (PFA samples only)</w:t>
      </w:r>
    </w:p>
    <w:p w14:paraId="19607F4F" w14:textId="6E0A7118" w:rsidR="00A13F0A" w:rsidRDefault="00F0244D" w:rsidP="00A13F0A">
      <w:pPr>
        <w:pStyle w:val="ListParagraph"/>
        <w:numPr>
          <w:ilvl w:val="0"/>
          <w:numId w:val="2"/>
        </w:numPr>
      </w:pPr>
      <w:r>
        <w:t>Centri</w:t>
      </w:r>
      <w:r w:rsidR="00F1572A">
        <w:t>fuge to pellet biomass</w:t>
      </w:r>
    </w:p>
    <w:p w14:paraId="4F113B61" w14:textId="7376FF7D" w:rsidR="00F1572A" w:rsidRDefault="00F1572A" w:rsidP="00F1572A">
      <w:pPr>
        <w:pStyle w:val="ListParagraph"/>
        <w:numPr>
          <w:ilvl w:val="1"/>
          <w:numId w:val="2"/>
        </w:numPr>
      </w:pPr>
      <w:r>
        <w:t xml:space="preserve">14,000 </w:t>
      </w:r>
      <w:proofErr w:type="spellStart"/>
      <w:r>
        <w:t>xg</w:t>
      </w:r>
      <w:proofErr w:type="spellEnd"/>
      <w:r>
        <w:t xml:space="preserve"> for 15 minutes</w:t>
      </w:r>
    </w:p>
    <w:p w14:paraId="132DC2C4" w14:textId="3D86C209" w:rsidR="00EC3A80" w:rsidRDefault="00EC3A80" w:rsidP="00F1572A">
      <w:pPr>
        <w:pStyle w:val="ListParagraph"/>
        <w:numPr>
          <w:ilvl w:val="1"/>
          <w:numId w:val="2"/>
        </w:numPr>
      </w:pPr>
      <w:r>
        <w:t>Remove the supernatant</w:t>
      </w:r>
    </w:p>
    <w:p w14:paraId="6EE03516" w14:textId="5C032917" w:rsidR="00DD5F0E" w:rsidRDefault="00DD5F0E" w:rsidP="00DD5F0E">
      <w:pPr>
        <w:pStyle w:val="ListParagraph"/>
        <w:numPr>
          <w:ilvl w:val="0"/>
          <w:numId w:val="2"/>
        </w:numPr>
      </w:pPr>
      <w:r>
        <w:t>Dehydrate and permeabilize cells</w:t>
      </w:r>
    </w:p>
    <w:p w14:paraId="0821A4A8" w14:textId="041C313F" w:rsidR="00DD5F0E" w:rsidRDefault="00A40DF8" w:rsidP="00DD5F0E">
      <w:pPr>
        <w:pStyle w:val="ListParagraph"/>
        <w:numPr>
          <w:ilvl w:val="1"/>
          <w:numId w:val="2"/>
        </w:numPr>
      </w:pPr>
      <w:r>
        <w:t>Resuspend in 50% EtOH</w:t>
      </w:r>
      <w:r w:rsidR="003E54F7">
        <w:t xml:space="preserve"> (dilute in tube with ultra-pure water)</w:t>
      </w:r>
      <w:r>
        <w:t xml:space="preserve"> and vortex to mix</w:t>
      </w:r>
    </w:p>
    <w:p w14:paraId="01C3116A" w14:textId="2C5442EF" w:rsidR="00A40DF8" w:rsidRDefault="00A40DF8" w:rsidP="00DD5F0E">
      <w:pPr>
        <w:pStyle w:val="ListParagraph"/>
        <w:numPr>
          <w:ilvl w:val="1"/>
          <w:numId w:val="2"/>
        </w:numPr>
      </w:pPr>
      <w:r>
        <w:t xml:space="preserve">Centrifuge at 14,000 </w:t>
      </w:r>
      <w:proofErr w:type="spellStart"/>
      <w:r>
        <w:t>xg</w:t>
      </w:r>
      <w:proofErr w:type="spellEnd"/>
      <w:r>
        <w:t xml:space="preserve"> for 5 min</w:t>
      </w:r>
    </w:p>
    <w:p w14:paraId="4736EEB6" w14:textId="390D0A34" w:rsidR="00CC046C" w:rsidRDefault="00CC046C" w:rsidP="00DD5F0E">
      <w:pPr>
        <w:pStyle w:val="ListParagraph"/>
        <w:numPr>
          <w:ilvl w:val="1"/>
          <w:numId w:val="2"/>
        </w:numPr>
      </w:pPr>
      <w:r>
        <w:t>Repeat a and b with 80% and 96% EtOH</w:t>
      </w:r>
    </w:p>
    <w:p w14:paraId="4C2734C1" w14:textId="1F863D33" w:rsidR="00024BD8" w:rsidRDefault="00024BD8" w:rsidP="00DD5F0E">
      <w:pPr>
        <w:pStyle w:val="ListParagraph"/>
        <w:numPr>
          <w:ilvl w:val="1"/>
          <w:numId w:val="2"/>
        </w:numPr>
      </w:pPr>
      <w:r>
        <w:t xml:space="preserve">Finally resuspend in 221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</w:t>
      </w:r>
      <w:r>
        <w:t xml:space="preserve"> of 1x PBS</w:t>
      </w:r>
      <w:r w:rsidR="004237A0">
        <w:t xml:space="preserve"> (do not need to remove small volumes of EtOH because it does not interfere with the click chemistry)</w:t>
      </w:r>
    </w:p>
    <w:p w14:paraId="3E429E02" w14:textId="585F1DDE" w:rsidR="004237A0" w:rsidRDefault="00CA11A6" w:rsidP="004237A0">
      <w:pPr>
        <w:pStyle w:val="ListParagraph"/>
        <w:numPr>
          <w:ilvl w:val="0"/>
          <w:numId w:val="2"/>
        </w:numPr>
      </w:pPr>
      <w:r>
        <w:t>Prepare dye premix</w:t>
      </w:r>
    </w:p>
    <w:p w14:paraId="7C9DC4AF" w14:textId="1E022A39" w:rsidR="00CA11A6" w:rsidRDefault="00CA11A6" w:rsidP="00CA11A6">
      <w:pPr>
        <w:pStyle w:val="ListParagraph"/>
        <w:numPr>
          <w:ilvl w:val="1"/>
          <w:numId w:val="2"/>
        </w:numPr>
      </w:pPr>
      <w:r>
        <w:t xml:space="preserve">1.25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of CuSO</w:t>
      </w:r>
      <w:r>
        <w:rPr>
          <w:vertAlign w:val="subscript"/>
        </w:rPr>
        <w:t>4</w:t>
      </w:r>
      <w:r>
        <w:t xml:space="preserve"> solution</w:t>
      </w:r>
    </w:p>
    <w:p w14:paraId="62E77DCA" w14:textId="195809DE" w:rsidR="00CA11A6" w:rsidRDefault="0065740C" w:rsidP="00CA11A6">
      <w:pPr>
        <w:pStyle w:val="ListParagraph"/>
        <w:numPr>
          <w:ilvl w:val="1"/>
          <w:numId w:val="2"/>
        </w:numPr>
      </w:pPr>
      <w:r>
        <w:t xml:space="preserve">2.50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THPTA</w:t>
      </w:r>
    </w:p>
    <w:p w14:paraId="7FA1FCF4" w14:textId="6B19321F" w:rsidR="0065740C" w:rsidRDefault="0065740C" w:rsidP="00CA11A6">
      <w:pPr>
        <w:pStyle w:val="ListParagraph"/>
        <w:numPr>
          <w:ilvl w:val="1"/>
          <w:numId w:val="2"/>
        </w:numPr>
      </w:pPr>
      <w:r>
        <w:t xml:space="preserve">0.30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dye</w:t>
      </w:r>
    </w:p>
    <w:p w14:paraId="15ABDD5E" w14:textId="52C3CD65" w:rsidR="0065740C" w:rsidRDefault="0065740C" w:rsidP="00CA11A6">
      <w:pPr>
        <w:pStyle w:val="ListParagraph"/>
        <w:numPr>
          <w:ilvl w:val="1"/>
          <w:numId w:val="2"/>
        </w:numPr>
      </w:pPr>
      <w:r>
        <w:t>Allow premix to react for 3 min @ RT</w:t>
      </w:r>
      <w:r w:rsidR="00613A0C">
        <w:t xml:space="preserve"> in the dark</w:t>
      </w:r>
    </w:p>
    <w:p w14:paraId="18AED53F" w14:textId="72CEAC98" w:rsidR="00613A0C" w:rsidRDefault="00613A0C" w:rsidP="00613A0C">
      <w:pPr>
        <w:pStyle w:val="ListParagraph"/>
        <w:numPr>
          <w:ilvl w:val="0"/>
          <w:numId w:val="2"/>
        </w:numPr>
      </w:pPr>
      <w:r>
        <w:t xml:space="preserve">While premix is </w:t>
      </w:r>
      <w:r w:rsidR="0054136F">
        <w:t>reacting</w:t>
      </w:r>
    </w:p>
    <w:p w14:paraId="54D02D6E" w14:textId="3B586BAF" w:rsidR="0054136F" w:rsidRDefault="0054136F" w:rsidP="0054136F">
      <w:pPr>
        <w:pStyle w:val="ListParagraph"/>
        <w:numPr>
          <w:ilvl w:val="1"/>
          <w:numId w:val="2"/>
        </w:numPr>
      </w:pPr>
      <w:r>
        <w:t xml:space="preserve">Add sodium ascorbate </w:t>
      </w:r>
      <w:r w:rsidR="00982CA9">
        <w:t>(</w:t>
      </w:r>
      <w:r w:rsidR="00BC0AAA">
        <w:t xml:space="preserve">12.5 </w:t>
      </w:r>
      <w:r w:rsidR="001A32DF" w:rsidRPr="001A32DF">
        <w:rPr>
          <w:rFonts w:ascii="Symbol" w:hAnsi="Symbol"/>
          <w:sz w:val="20"/>
          <w:szCs w:val="20"/>
        </w:rPr>
        <w:t>m</w:t>
      </w:r>
      <w:r w:rsidR="00BC0AAA">
        <w:t>L</w:t>
      </w:r>
      <w:r w:rsidR="00982CA9">
        <w:t>)</w:t>
      </w:r>
      <w:r w:rsidR="002D478A">
        <w:t xml:space="preserve"> to samples</w:t>
      </w:r>
    </w:p>
    <w:p w14:paraId="28A9945D" w14:textId="709B621B" w:rsidR="00982CA9" w:rsidRDefault="00982CA9" w:rsidP="0054136F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aminoguandidine</w:t>
      </w:r>
      <w:proofErr w:type="spellEnd"/>
      <w:r>
        <w:t xml:space="preserve"> </w:t>
      </w:r>
      <w:proofErr w:type="spellStart"/>
      <w:r>
        <w:t>hydrocholride</w:t>
      </w:r>
      <w:proofErr w:type="spellEnd"/>
      <w:r>
        <w:t xml:space="preserve"> (12.5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L)</w:t>
      </w:r>
      <w:r w:rsidR="002D478A">
        <w:t xml:space="preserve"> to samples</w:t>
      </w:r>
    </w:p>
    <w:p w14:paraId="587E6B95" w14:textId="307E5672" w:rsidR="00CA7CFA" w:rsidRDefault="00CA7CFA" w:rsidP="00CA7CFA">
      <w:pPr>
        <w:pStyle w:val="ListParagraph"/>
        <w:numPr>
          <w:ilvl w:val="0"/>
          <w:numId w:val="2"/>
        </w:numPr>
      </w:pPr>
      <w:r>
        <w:t>Invert tubes and incubate</w:t>
      </w:r>
    </w:p>
    <w:p w14:paraId="697BE425" w14:textId="6A59E800" w:rsidR="00CA7CFA" w:rsidRDefault="00CA7CFA" w:rsidP="00CA7CFA">
      <w:pPr>
        <w:pStyle w:val="ListParagraph"/>
        <w:numPr>
          <w:ilvl w:val="1"/>
          <w:numId w:val="2"/>
        </w:numPr>
      </w:pPr>
      <w:r>
        <w:t>30 min @ RT in the dark</w:t>
      </w:r>
    </w:p>
    <w:p w14:paraId="0000459C" w14:textId="01157789" w:rsidR="00234390" w:rsidRDefault="00234390" w:rsidP="00234390">
      <w:pPr>
        <w:pStyle w:val="ListParagraph"/>
        <w:numPr>
          <w:ilvl w:val="0"/>
          <w:numId w:val="2"/>
        </w:numPr>
      </w:pPr>
      <w:r>
        <w:t>After incubation</w:t>
      </w:r>
    </w:p>
    <w:p w14:paraId="61131B63" w14:textId="5DAD3F5B" w:rsidR="00234390" w:rsidRDefault="00234390" w:rsidP="00234390">
      <w:pPr>
        <w:pStyle w:val="ListParagraph"/>
        <w:numPr>
          <w:ilvl w:val="1"/>
          <w:numId w:val="2"/>
        </w:numPr>
      </w:pPr>
      <w:r>
        <w:t>Wash 3 times with PBS</w:t>
      </w:r>
    </w:p>
    <w:p w14:paraId="48B04730" w14:textId="60B564C7" w:rsidR="007A2FE5" w:rsidRDefault="007A2FE5" w:rsidP="00234390">
      <w:pPr>
        <w:pStyle w:val="ListParagraph"/>
        <w:numPr>
          <w:ilvl w:val="1"/>
          <w:numId w:val="2"/>
        </w:numPr>
      </w:pPr>
      <w:r>
        <w:t>1 additional time with 50% EtOH</w:t>
      </w:r>
    </w:p>
    <w:p w14:paraId="48001FFE" w14:textId="64F24B2F" w:rsidR="007A2FE5" w:rsidRDefault="007A2FE5" w:rsidP="00234390">
      <w:pPr>
        <w:pStyle w:val="ListParagraph"/>
        <w:numPr>
          <w:ilvl w:val="1"/>
          <w:numId w:val="2"/>
        </w:numPr>
      </w:pPr>
      <w:r>
        <w:t>Centrifuge</w:t>
      </w:r>
      <w:r w:rsidR="003B11F2">
        <w:t xml:space="preserve"> between washes for 5 min at 14,000 </w:t>
      </w:r>
      <w:proofErr w:type="spellStart"/>
      <w:r w:rsidR="003B11F2">
        <w:t>xg</w:t>
      </w:r>
      <w:proofErr w:type="spellEnd"/>
    </w:p>
    <w:p w14:paraId="7EB2501B" w14:textId="59A3A65E" w:rsidR="003B11F2" w:rsidRDefault="003B11F2" w:rsidP="003B11F2">
      <w:pPr>
        <w:pStyle w:val="ListParagraph"/>
        <w:numPr>
          <w:ilvl w:val="0"/>
          <w:numId w:val="2"/>
        </w:numPr>
      </w:pPr>
      <w:r>
        <w:t xml:space="preserve">Resuspend </w:t>
      </w:r>
      <w:r w:rsidR="00D7278E">
        <w:t xml:space="preserve">in 1:1 mix of </w:t>
      </w:r>
      <w:proofErr w:type="spellStart"/>
      <w:proofErr w:type="gramStart"/>
      <w:r w:rsidR="00D7278E">
        <w:t>PBS:EtOH</w:t>
      </w:r>
      <w:proofErr w:type="spellEnd"/>
      <w:proofErr w:type="gramEnd"/>
      <w:r w:rsidR="007B6B42">
        <w:t>. Vortex to mix</w:t>
      </w:r>
    </w:p>
    <w:p w14:paraId="3FC42FF5" w14:textId="77777777" w:rsidR="0008438A" w:rsidRDefault="0008438A" w:rsidP="0008438A"/>
    <w:p w14:paraId="2A661EF1" w14:textId="62A025FC" w:rsidR="0008438A" w:rsidRDefault="0008438A" w:rsidP="0008438A">
      <w:r>
        <w:t>*It ends here for now</w:t>
      </w:r>
    </w:p>
    <w:sectPr w:rsidR="0008438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nnor OLoughlin" w:date="2024-10-03T14:14:00Z" w:initials="CO">
    <w:p w14:paraId="673C7C1C" w14:textId="77777777" w:rsidR="00A234B0" w:rsidRDefault="00A234B0" w:rsidP="00A234B0">
      <w:pPr>
        <w:pStyle w:val="CommentText"/>
      </w:pPr>
      <w:r>
        <w:rPr>
          <w:rStyle w:val="CommentReference"/>
        </w:rPr>
        <w:annotationRef/>
      </w:r>
      <w:r>
        <w:t>Need to update this. CuAAC is actually toxic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3C7C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F95F4B" w16cex:dateUtc="2024-10-03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3C7C1C" w16cid:durableId="1DF95F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955B3" w14:textId="77777777" w:rsidR="00466C6D" w:rsidRDefault="00466C6D" w:rsidP="00EE26FD">
      <w:pPr>
        <w:spacing w:after="0" w:line="240" w:lineRule="auto"/>
      </w:pPr>
      <w:r>
        <w:separator/>
      </w:r>
    </w:p>
  </w:endnote>
  <w:endnote w:type="continuationSeparator" w:id="0">
    <w:p w14:paraId="3DD54C68" w14:textId="77777777" w:rsidR="00466C6D" w:rsidRDefault="00466C6D" w:rsidP="00E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164FA" w14:textId="77777777" w:rsidR="00466C6D" w:rsidRDefault="00466C6D" w:rsidP="00EE26FD">
      <w:pPr>
        <w:spacing w:after="0" w:line="240" w:lineRule="auto"/>
      </w:pPr>
      <w:r>
        <w:separator/>
      </w:r>
    </w:p>
  </w:footnote>
  <w:footnote w:type="continuationSeparator" w:id="0">
    <w:p w14:paraId="110A5391" w14:textId="77777777" w:rsidR="00466C6D" w:rsidRDefault="00466C6D" w:rsidP="00E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DDF28" w14:textId="77777777" w:rsidR="000E7292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Identifying Translationally Active Microbes from Environmental Samples</w:t>
    </w:r>
  </w:p>
  <w:p w14:paraId="4F4FAF68" w14:textId="1F453EDE" w:rsidR="00EE26FD" w:rsidRDefault="000E7292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F</w:t>
    </w:r>
    <w:r w:rsidR="00EE26FD">
      <w:rPr>
        <w:color w:val="808080" w:themeColor="background1" w:themeShade="80"/>
      </w:rPr>
      <w:t xml:space="preserve">rom </w:t>
    </w:r>
    <w:proofErr w:type="spellStart"/>
    <w:r w:rsidR="00EE26FD">
      <w:rPr>
        <w:color w:val="808080" w:themeColor="background1" w:themeShade="80"/>
      </w:rPr>
      <w:t>Hatzenpichler</w:t>
    </w:r>
    <w:proofErr w:type="spellEnd"/>
    <w:r w:rsidR="00EE26FD">
      <w:rPr>
        <w:color w:val="808080" w:themeColor="background1" w:themeShade="80"/>
      </w:rPr>
      <w:t xml:space="preserve"> and Orphan. 2016</w:t>
    </w:r>
  </w:p>
  <w:p w14:paraId="7B0D2A12" w14:textId="58499EB7" w:rsidR="00D24E06" w:rsidRDefault="00D24E06">
    <w:pPr>
      <w:pStyle w:val="Header"/>
      <w:rPr>
        <w:color w:val="808080" w:themeColor="background1" w:themeShade="80"/>
      </w:rPr>
    </w:pPr>
    <w:r w:rsidRPr="00D24E06">
      <w:rPr>
        <w:color w:val="808080" w:themeColor="background1" w:themeShade="80"/>
      </w:rPr>
      <w:t>https://dx.doi.org/10.17504/protocols.io.drp55m</w:t>
    </w:r>
  </w:p>
  <w:p w14:paraId="27332FF4" w14:textId="6F9F499B" w:rsidR="00EE26FD" w:rsidRPr="00EE26FD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updated: </w:t>
    </w:r>
    <w:r w:rsidR="007F7162">
      <w:rPr>
        <w:color w:val="808080" w:themeColor="background1" w:themeShade="80"/>
      </w:rPr>
      <w:t>3 October</w:t>
    </w:r>
    <w:r>
      <w:rPr>
        <w:color w:val="808080" w:themeColor="background1" w:themeShade="80"/>
      </w:rPr>
      <w:t xml:space="preserve"> 24 by CCO</w:t>
    </w:r>
  </w:p>
  <w:p w14:paraId="185BC84C" w14:textId="77777777" w:rsidR="00EE26FD" w:rsidRDefault="00EE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D59"/>
    <w:multiLevelType w:val="hybridMultilevel"/>
    <w:tmpl w:val="716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BCC"/>
    <w:multiLevelType w:val="hybridMultilevel"/>
    <w:tmpl w:val="C410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5626">
    <w:abstractNumId w:val="1"/>
  </w:num>
  <w:num w:numId="2" w16cid:durableId="1091280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nnor OLoughlin">
    <w15:presenceInfo w15:providerId="Windows Live" w15:userId="cd2dd71d79f43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EE26FD"/>
    <w:rsid w:val="00002CE0"/>
    <w:rsid w:val="00024BD8"/>
    <w:rsid w:val="00026ACC"/>
    <w:rsid w:val="00034E89"/>
    <w:rsid w:val="0003674F"/>
    <w:rsid w:val="00037787"/>
    <w:rsid w:val="00055A88"/>
    <w:rsid w:val="0008438A"/>
    <w:rsid w:val="00093FC3"/>
    <w:rsid w:val="000A47B8"/>
    <w:rsid w:val="000B392A"/>
    <w:rsid w:val="000C3ACD"/>
    <w:rsid w:val="000E7292"/>
    <w:rsid w:val="000F6904"/>
    <w:rsid w:val="001169C3"/>
    <w:rsid w:val="00150E1B"/>
    <w:rsid w:val="00154774"/>
    <w:rsid w:val="00176C73"/>
    <w:rsid w:val="001A32DF"/>
    <w:rsid w:val="001B6DAD"/>
    <w:rsid w:val="001C2860"/>
    <w:rsid w:val="001C5AD0"/>
    <w:rsid w:val="001D2F2F"/>
    <w:rsid w:val="001D5E23"/>
    <w:rsid w:val="001D643C"/>
    <w:rsid w:val="001E119F"/>
    <w:rsid w:val="001F5BD1"/>
    <w:rsid w:val="002044FA"/>
    <w:rsid w:val="00212845"/>
    <w:rsid w:val="00230FD1"/>
    <w:rsid w:val="00234390"/>
    <w:rsid w:val="0025045E"/>
    <w:rsid w:val="002A368B"/>
    <w:rsid w:val="002A6978"/>
    <w:rsid w:val="002A755B"/>
    <w:rsid w:val="002C35B6"/>
    <w:rsid w:val="002D1C21"/>
    <w:rsid w:val="002D29AC"/>
    <w:rsid w:val="002D478A"/>
    <w:rsid w:val="002D7946"/>
    <w:rsid w:val="002F22DD"/>
    <w:rsid w:val="002F4AF6"/>
    <w:rsid w:val="0030439E"/>
    <w:rsid w:val="00327F47"/>
    <w:rsid w:val="00335CBE"/>
    <w:rsid w:val="00351F06"/>
    <w:rsid w:val="00354B0E"/>
    <w:rsid w:val="003626EC"/>
    <w:rsid w:val="003B11F2"/>
    <w:rsid w:val="003E5435"/>
    <w:rsid w:val="003E54F7"/>
    <w:rsid w:val="003E7FE5"/>
    <w:rsid w:val="003F7D19"/>
    <w:rsid w:val="0040187B"/>
    <w:rsid w:val="00404278"/>
    <w:rsid w:val="00412350"/>
    <w:rsid w:val="00412A0B"/>
    <w:rsid w:val="004237A0"/>
    <w:rsid w:val="00435CCA"/>
    <w:rsid w:val="00456E80"/>
    <w:rsid w:val="00466C6D"/>
    <w:rsid w:val="004731A5"/>
    <w:rsid w:val="00480C1A"/>
    <w:rsid w:val="00481F0C"/>
    <w:rsid w:val="004933F4"/>
    <w:rsid w:val="004A6EA1"/>
    <w:rsid w:val="004D0335"/>
    <w:rsid w:val="004D361D"/>
    <w:rsid w:val="00501E27"/>
    <w:rsid w:val="00503D77"/>
    <w:rsid w:val="00516721"/>
    <w:rsid w:val="00521277"/>
    <w:rsid w:val="00522AD6"/>
    <w:rsid w:val="005243C8"/>
    <w:rsid w:val="0054136F"/>
    <w:rsid w:val="005414CB"/>
    <w:rsid w:val="00552384"/>
    <w:rsid w:val="00561178"/>
    <w:rsid w:val="00564CD5"/>
    <w:rsid w:val="00576910"/>
    <w:rsid w:val="0058651F"/>
    <w:rsid w:val="0059340F"/>
    <w:rsid w:val="005A3D92"/>
    <w:rsid w:val="005B7F2A"/>
    <w:rsid w:val="005E636D"/>
    <w:rsid w:val="005F0D7C"/>
    <w:rsid w:val="0060761F"/>
    <w:rsid w:val="00613A0C"/>
    <w:rsid w:val="006527F9"/>
    <w:rsid w:val="0065740C"/>
    <w:rsid w:val="00666FE5"/>
    <w:rsid w:val="00681684"/>
    <w:rsid w:val="00684FC2"/>
    <w:rsid w:val="006B109E"/>
    <w:rsid w:val="007278DE"/>
    <w:rsid w:val="00754477"/>
    <w:rsid w:val="00770E54"/>
    <w:rsid w:val="0078302B"/>
    <w:rsid w:val="00783EB0"/>
    <w:rsid w:val="00787CFD"/>
    <w:rsid w:val="007A2FE5"/>
    <w:rsid w:val="007B6B42"/>
    <w:rsid w:val="007D6011"/>
    <w:rsid w:val="007F7162"/>
    <w:rsid w:val="00840835"/>
    <w:rsid w:val="0084597C"/>
    <w:rsid w:val="00847983"/>
    <w:rsid w:val="008567A9"/>
    <w:rsid w:val="008A01A7"/>
    <w:rsid w:val="008A2091"/>
    <w:rsid w:val="008A2AAD"/>
    <w:rsid w:val="008A4483"/>
    <w:rsid w:val="008B3649"/>
    <w:rsid w:val="008C0518"/>
    <w:rsid w:val="008C6D33"/>
    <w:rsid w:val="008F041E"/>
    <w:rsid w:val="008F21E9"/>
    <w:rsid w:val="00921FCD"/>
    <w:rsid w:val="009253F4"/>
    <w:rsid w:val="009303EA"/>
    <w:rsid w:val="00932075"/>
    <w:rsid w:val="0093793D"/>
    <w:rsid w:val="00942D52"/>
    <w:rsid w:val="00947034"/>
    <w:rsid w:val="00947042"/>
    <w:rsid w:val="00947B31"/>
    <w:rsid w:val="00952224"/>
    <w:rsid w:val="00953F65"/>
    <w:rsid w:val="00982CA9"/>
    <w:rsid w:val="00992CC6"/>
    <w:rsid w:val="009942E6"/>
    <w:rsid w:val="009B24A5"/>
    <w:rsid w:val="009D46AC"/>
    <w:rsid w:val="009F73C6"/>
    <w:rsid w:val="00A13F0A"/>
    <w:rsid w:val="00A234B0"/>
    <w:rsid w:val="00A40DF8"/>
    <w:rsid w:val="00A42029"/>
    <w:rsid w:val="00A454BE"/>
    <w:rsid w:val="00A74235"/>
    <w:rsid w:val="00A96E57"/>
    <w:rsid w:val="00AE4F9B"/>
    <w:rsid w:val="00B2463F"/>
    <w:rsid w:val="00B26B40"/>
    <w:rsid w:val="00B506D8"/>
    <w:rsid w:val="00B60F30"/>
    <w:rsid w:val="00B9160B"/>
    <w:rsid w:val="00BA2D83"/>
    <w:rsid w:val="00BA5D66"/>
    <w:rsid w:val="00BC0AAA"/>
    <w:rsid w:val="00BC4C2A"/>
    <w:rsid w:val="00BD7617"/>
    <w:rsid w:val="00BF1106"/>
    <w:rsid w:val="00BF676E"/>
    <w:rsid w:val="00C36599"/>
    <w:rsid w:val="00C44750"/>
    <w:rsid w:val="00C530A0"/>
    <w:rsid w:val="00C77253"/>
    <w:rsid w:val="00C82D4D"/>
    <w:rsid w:val="00C958E8"/>
    <w:rsid w:val="00CA0186"/>
    <w:rsid w:val="00CA11A6"/>
    <w:rsid w:val="00CA6FF0"/>
    <w:rsid w:val="00CA7CFA"/>
    <w:rsid w:val="00CC046C"/>
    <w:rsid w:val="00CD3138"/>
    <w:rsid w:val="00CE24F2"/>
    <w:rsid w:val="00CE49FC"/>
    <w:rsid w:val="00CE78DA"/>
    <w:rsid w:val="00CF36B9"/>
    <w:rsid w:val="00D24E06"/>
    <w:rsid w:val="00D3265F"/>
    <w:rsid w:val="00D4449C"/>
    <w:rsid w:val="00D63E06"/>
    <w:rsid w:val="00D675F7"/>
    <w:rsid w:val="00D7278E"/>
    <w:rsid w:val="00D74367"/>
    <w:rsid w:val="00D86874"/>
    <w:rsid w:val="00D91983"/>
    <w:rsid w:val="00D920B3"/>
    <w:rsid w:val="00DA3159"/>
    <w:rsid w:val="00DA6630"/>
    <w:rsid w:val="00DC7057"/>
    <w:rsid w:val="00DD1B2C"/>
    <w:rsid w:val="00DD5F0E"/>
    <w:rsid w:val="00E1015B"/>
    <w:rsid w:val="00E2421C"/>
    <w:rsid w:val="00E65A35"/>
    <w:rsid w:val="00E75CC9"/>
    <w:rsid w:val="00E878FC"/>
    <w:rsid w:val="00E95FAD"/>
    <w:rsid w:val="00EB52C2"/>
    <w:rsid w:val="00EC3A80"/>
    <w:rsid w:val="00EC7634"/>
    <w:rsid w:val="00ED24EF"/>
    <w:rsid w:val="00EE26FD"/>
    <w:rsid w:val="00F0244D"/>
    <w:rsid w:val="00F1572A"/>
    <w:rsid w:val="00F50761"/>
    <w:rsid w:val="00FC19DD"/>
    <w:rsid w:val="00FD0C5C"/>
    <w:rsid w:val="00FD0ED0"/>
    <w:rsid w:val="00FD51D1"/>
    <w:rsid w:val="00FD5A9D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DA61E3"/>
  <w15:chartTrackingRefBased/>
  <w15:docId w15:val="{359519CF-A4D1-4B68-B276-04E886AB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7F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FD"/>
  </w:style>
  <w:style w:type="paragraph" w:styleId="Footer">
    <w:name w:val="footer"/>
    <w:basedOn w:val="Normal"/>
    <w:link w:val="Foot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FD"/>
  </w:style>
  <w:style w:type="character" w:styleId="Hyperlink">
    <w:name w:val="Hyperlink"/>
    <w:basedOn w:val="DefaultParagraphFont"/>
    <w:uiPriority w:val="99"/>
    <w:unhideWhenUsed/>
    <w:rsid w:val="00C36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9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3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4B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7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18811</TotalTime>
  <Pages>8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169</cp:revision>
  <dcterms:created xsi:type="dcterms:W3CDTF">2024-09-03T00:51:00Z</dcterms:created>
  <dcterms:modified xsi:type="dcterms:W3CDTF">2024-12-16T20:04:00Z</dcterms:modified>
</cp:coreProperties>
</file>