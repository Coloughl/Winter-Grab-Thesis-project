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4DDD0" w14:textId="3CC4F23E" w:rsidR="00793FBC" w:rsidRDefault="007E475F">
      <w:r>
        <w:t xml:space="preserve">Title: </w:t>
      </w:r>
    </w:p>
    <w:p w14:paraId="1D359EB0" w14:textId="5ACA2875" w:rsidR="00C8402D" w:rsidRDefault="00C8402D">
      <w:r>
        <w:t xml:space="preserve">Seasonal variation in microbial community dynamics and organic matter in the Great Lakes </w:t>
      </w:r>
    </w:p>
    <w:p w14:paraId="095D1A68" w14:textId="20572E00" w:rsidR="004B2A15" w:rsidRDefault="00793FBC">
      <w:pPr>
        <w:rPr>
          <w:vertAlign w:val="superscript"/>
        </w:rPr>
      </w:pPr>
      <w:r>
        <w:t>Author</w:t>
      </w:r>
      <w:commentRangeStart w:id="0"/>
      <w:commentRangeStart w:id="1"/>
      <w:r>
        <w:t xml:space="preserve">(s): </w:t>
      </w:r>
      <w:commentRangeEnd w:id="0"/>
      <w:r w:rsidR="00C8402D">
        <w:rPr>
          <w:rStyle w:val="CommentReference"/>
        </w:rPr>
        <w:commentReference w:id="0"/>
      </w:r>
      <w:commentRangeEnd w:id="1"/>
      <w:r w:rsidR="009260A8">
        <w:rPr>
          <w:rStyle w:val="CommentReference"/>
        </w:rPr>
        <w:commentReference w:id="1"/>
      </w:r>
      <w:r>
        <w:t>Connor O’Loughlin</w:t>
      </w:r>
      <w:r>
        <w:rPr>
          <w:vertAlign w:val="superscript"/>
        </w:rPr>
        <w:t>1</w:t>
      </w:r>
      <w:r>
        <w:t>,</w:t>
      </w:r>
      <w:ins w:id="2" w:author="Connor OLoughlin" w:date="2024-12-12T10:18:00Z" w16du:dateUtc="2024-12-12T15:18:00Z">
        <w:r w:rsidR="00BE3A92">
          <w:t xml:space="preserve"> Gord P</w:t>
        </w:r>
      </w:ins>
      <w:ins w:id="3" w:author="Connor OLoughlin" w:date="2024-12-12T10:22:00Z" w16du:dateUtc="2024-12-12T15:22:00Z">
        <w:r w:rsidR="00BE3A92">
          <w:t>a</w:t>
        </w:r>
      </w:ins>
      <w:ins w:id="4" w:author="Connor OLoughlin" w:date="2024-12-12T10:18:00Z" w16du:dateUtc="2024-12-12T15:18:00Z">
        <w:r w:rsidR="00BE3A92">
          <w:t>terson</w:t>
        </w:r>
      </w:ins>
      <w:ins w:id="5" w:author="Connor OLoughlin" w:date="2024-12-12T10:22:00Z" w16du:dateUtc="2024-12-12T15:22:00Z">
        <w:r w:rsidR="00BE3A92">
          <w:rPr>
            <w:vertAlign w:val="superscript"/>
          </w:rPr>
          <w:t>1</w:t>
        </w:r>
        <w:r w:rsidR="00BE3A92">
          <w:t>, Nicole Wagner</w:t>
        </w:r>
        <w:r w:rsidR="00BE3A92">
          <w:rPr>
            <w:vertAlign w:val="superscript"/>
          </w:rPr>
          <w:t>2</w:t>
        </w:r>
        <w:r w:rsidR="00BE3A92">
          <w:t>, Hunter Carrick</w:t>
        </w:r>
        <w:r w:rsidR="00BE3A92">
          <w:rPr>
            <w:vertAlign w:val="superscript"/>
          </w:rPr>
          <w:t>3</w:t>
        </w:r>
        <w:r w:rsidR="00BE3A92">
          <w:t xml:space="preserve">, </w:t>
        </w:r>
      </w:ins>
      <w:ins w:id="6" w:author="Connor OLoughlin" w:date="2024-12-12T10:23:00Z" w16du:dateUtc="2024-12-12T15:23:00Z">
        <w:r w:rsidR="00BE3A92">
          <w:t>Jonathan Doubek</w:t>
        </w:r>
        <w:r w:rsidR="00BE3A92">
          <w:rPr>
            <w:vertAlign w:val="superscript"/>
          </w:rPr>
          <w:t>4</w:t>
        </w:r>
        <w:r w:rsidR="00BE3A92">
          <w:t>,</w:t>
        </w:r>
      </w:ins>
      <w:r>
        <w:t xml:space="preserve"> Trista </w:t>
      </w:r>
      <w:r w:rsidR="00D936F0">
        <w:t xml:space="preserve">J. </w:t>
      </w:r>
      <w:r>
        <w:t>Vick-Majors</w:t>
      </w:r>
      <w:r>
        <w:rPr>
          <w:vertAlign w:val="superscript"/>
        </w:rPr>
        <w:t>1</w:t>
      </w:r>
    </w:p>
    <w:p w14:paraId="256406FE" w14:textId="77777777" w:rsidR="00793FBC" w:rsidRDefault="00793FBC">
      <w:pPr>
        <w:rPr>
          <w:vertAlign w:val="superscript"/>
        </w:rPr>
      </w:pPr>
    </w:p>
    <w:p w14:paraId="34635A56" w14:textId="3F3FF395" w:rsidR="00793FBC" w:rsidRPr="00BE3A92" w:rsidRDefault="00793FBC">
      <w:r>
        <w:rPr>
          <w:vertAlign w:val="superscript"/>
        </w:rPr>
        <w:t>1</w:t>
      </w:r>
      <w:r>
        <w:t>Michigan Technological University</w:t>
      </w:r>
      <w:ins w:id="7" w:author="Connor OLoughlin" w:date="2024-12-12T10:23:00Z" w16du:dateUtc="2024-12-12T15:23:00Z">
        <w:r w:rsidR="00BE3A92">
          <w:t xml:space="preserve">, </w:t>
        </w:r>
        <w:r w:rsidR="00BE3A92">
          <w:rPr>
            <w:vertAlign w:val="superscript"/>
          </w:rPr>
          <w:t>2</w:t>
        </w:r>
        <w:r w:rsidR="00BE3A92">
          <w:t xml:space="preserve">Oakland University, </w:t>
        </w:r>
        <w:r w:rsidR="00BE3A92">
          <w:rPr>
            <w:vertAlign w:val="superscript"/>
          </w:rPr>
          <w:t>3</w:t>
        </w:r>
      </w:ins>
      <w:ins w:id="8" w:author="Connor OLoughlin" w:date="2024-12-12T10:25:00Z" w16du:dateUtc="2024-12-12T15:25:00Z">
        <w:r w:rsidR="00BE3A92">
          <w:t xml:space="preserve">Central Michigan University, </w:t>
        </w:r>
        <w:r w:rsidR="00BE3A92">
          <w:rPr>
            <w:vertAlign w:val="superscript"/>
          </w:rPr>
          <w:t>4</w:t>
        </w:r>
        <w:r w:rsidR="00BE3A92">
          <w:t>Lake Superior State University</w:t>
        </w:r>
      </w:ins>
    </w:p>
    <w:p w14:paraId="0FA58082" w14:textId="77777777" w:rsidR="004B2A15" w:rsidRDefault="004B2A15"/>
    <w:p w14:paraId="05E85715" w14:textId="2259B911" w:rsidR="00793FBC" w:rsidRDefault="00793FBC">
      <w:r>
        <w:t>Abstract (2</w:t>
      </w:r>
      <w:ins w:id="9" w:author="Connor OLoughlin" w:date="2024-12-12T10:20:00Z" w16du:dateUtc="2024-12-12T15:20:00Z">
        <w:r w:rsidR="00BE3A92">
          <w:t>3</w:t>
        </w:r>
      </w:ins>
      <w:del w:id="10" w:author="Connor OLoughlin" w:date="2024-12-12T10:20:00Z" w16du:dateUtc="2024-12-12T15:20:00Z">
        <w:r w:rsidDel="00BE3A92">
          <w:delText>5</w:delText>
        </w:r>
      </w:del>
      <w:r>
        <w:t>0 words)</w:t>
      </w:r>
    </w:p>
    <w:p w14:paraId="216154A6" w14:textId="75E9615D" w:rsidR="00576910" w:rsidRDefault="00722CC5" w:rsidP="004806FE">
      <w:pPr>
        <w:ind w:firstLine="720"/>
      </w:pPr>
      <w:r>
        <w:t xml:space="preserve">Winter has been regarded as a period of </w:t>
      </w:r>
      <w:r w:rsidR="003142E9">
        <w:t xml:space="preserve">relative </w:t>
      </w:r>
      <w:r>
        <w:t xml:space="preserve">dormancy </w:t>
      </w:r>
      <w:r w:rsidR="003142E9">
        <w:t xml:space="preserve">in </w:t>
      </w:r>
      <w:r>
        <w:t>limnetic systems</w:t>
      </w:r>
      <w:r w:rsidR="003142E9">
        <w:t>, characterized by diminished biological activity</w:t>
      </w:r>
      <w:r>
        <w:t xml:space="preserve">. </w:t>
      </w:r>
      <w:r w:rsidR="003142E9">
        <w:t>However, recent studies such as the Great Lakes Winter Grab, have shown that microbial communities remain active and that important biogeochemical processes continue.  Here, we</w:t>
      </w:r>
      <w:r w:rsidR="005D6DBA">
        <w:t xml:space="preserve"> </w:t>
      </w:r>
      <w:r w:rsidR="003142E9">
        <w:t xml:space="preserve">present work aimed at understanding </w:t>
      </w:r>
      <w:r w:rsidR="005D6DBA">
        <w:t xml:space="preserve">the </w:t>
      </w:r>
      <w:r w:rsidR="00402C13">
        <w:t xml:space="preserve">microbial ecology of the Great Lakes during winter and how the winter assemblages impact the following seasons’ community dynamics. </w:t>
      </w:r>
      <w:r w:rsidR="0049519B">
        <w:t xml:space="preserve">We hypothesized that </w:t>
      </w:r>
      <w:ins w:id="11" w:author="Connor OLoughlin" w:date="2024-12-12T10:35:00Z" w16du:dateUtc="2024-12-12T15:35:00Z">
        <w:r w:rsidR="009260A8">
          <w:t xml:space="preserve">microbial </w:t>
        </w:r>
      </w:ins>
      <w:ins w:id="12" w:author="Connor OLoughlin" w:date="2024-12-12T10:50:00Z" w16du:dateUtc="2024-12-12T15:50:00Z">
        <w:r w:rsidR="00BB460A">
          <w:t xml:space="preserve">activity across lakes and </w:t>
        </w:r>
      </w:ins>
      <w:ins w:id="13" w:author="Connor OLoughlin" w:date="2024-12-12T10:51:00Z" w16du:dateUtc="2024-12-12T15:51:00Z">
        <w:r w:rsidR="00BB460A">
          <w:t>seasons would be different</w:t>
        </w:r>
      </w:ins>
      <w:ins w:id="14" w:author="Connor OLoughlin" w:date="2024-12-12T10:52:00Z" w16du:dateUtc="2024-12-12T15:52:00Z">
        <w:r w:rsidR="00BB460A">
          <w:t>, and that activity would be modulated by primary production, organic matter, and nutrient availability.</w:t>
        </w:r>
      </w:ins>
      <w:commentRangeStart w:id="15"/>
      <w:commentRangeStart w:id="16"/>
      <w:del w:id="17" w:author="Connor OLoughlin" w:date="2024-12-12T10:35:00Z" w16du:dateUtc="2024-12-12T15:35:00Z">
        <w:r w:rsidR="0049519B" w:rsidDel="009260A8">
          <w:delText>different lakes will have measurable differences in activity</w:delText>
        </w:r>
        <w:commentRangeEnd w:id="15"/>
        <w:r w:rsidR="00097684" w:rsidDel="009260A8">
          <w:rPr>
            <w:rStyle w:val="CommentReference"/>
          </w:rPr>
          <w:commentReference w:id="15"/>
        </w:r>
      </w:del>
      <w:commentRangeEnd w:id="16"/>
      <w:r w:rsidR="00BB460A">
        <w:rPr>
          <w:rStyle w:val="CommentReference"/>
        </w:rPr>
        <w:commentReference w:id="16"/>
      </w:r>
      <w:del w:id="18" w:author="Connor OLoughlin" w:date="2024-12-12T10:35:00Z" w16du:dateUtc="2024-12-12T15:35:00Z">
        <w:r w:rsidR="0049519B" w:rsidDel="009260A8">
          <w:delText>.</w:delText>
        </w:r>
      </w:del>
      <w:r w:rsidR="0049519B">
        <w:t xml:space="preserve"> We also hypothesized that </w:t>
      </w:r>
      <w:r w:rsidR="00B21097">
        <w:t xml:space="preserve">bacterial production and biomass will covary with </w:t>
      </w:r>
      <w:commentRangeStart w:id="19"/>
      <w:commentRangeStart w:id="20"/>
      <w:r w:rsidR="00B21097">
        <w:t xml:space="preserve">primary </w:t>
      </w:r>
      <w:commentRangeEnd w:id="19"/>
      <w:r w:rsidR="00D936F0">
        <w:rPr>
          <w:rStyle w:val="CommentReference"/>
        </w:rPr>
        <w:commentReference w:id="19"/>
      </w:r>
      <w:commentRangeEnd w:id="20"/>
      <w:r w:rsidR="009260A8">
        <w:rPr>
          <w:rStyle w:val="CommentReference"/>
        </w:rPr>
        <w:commentReference w:id="20"/>
      </w:r>
      <w:commentRangeStart w:id="21"/>
      <w:commentRangeStart w:id="22"/>
      <w:r w:rsidR="00B21097">
        <w:t>production</w:t>
      </w:r>
      <w:r w:rsidR="00D936F0">
        <w:t xml:space="preserve"> </w:t>
      </w:r>
      <w:r w:rsidR="00B21097">
        <w:t>a</w:t>
      </w:r>
      <w:commentRangeEnd w:id="21"/>
      <w:r w:rsidR="00D936F0">
        <w:rPr>
          <w:rStyle w:val="CommentReference"/>
        </w:rPr>
        <w:commentReference w:id="21"/>
      </w:r>
      <w:commentRangeEnd w:id="22"/>
      <w:r w:rsidR="009260A8">
        <w:rPr>
          <w:rStyle w:val="CommentReference"/>
        </w:rPr>
        <w:commentReference w:id="22"/>
      </w:r>
      <w:r w:rsidR="00B21097">
        <w:t xml:space="preserve">nd the relationship being the strongest at low nutrient concentrations. </w:t>
      </w:r>
      <w:r w:rsidR="00D936F0">
        <w:t>Through the Great Lakes Winter Grab network, we</w:t>
      </w:r>
      <w:r w:rsidR="00B35706">
        <w:t xml:space="preserve"> took</w:t>
      </w:r>
      <w:r w:rsidR="00205D46">
        <w:t xml:space="preserve"> water samples</w:t>
      </w:r>
      <w:r w:rsidR="00B35706">
        <w:t xml:space="preserve"> </w:t>
      </w:r>
      <w:r w:rsidR="00205D46">
        <w:t xml:space="preserve">from each of </w:t>
      </w:r>
      <w:commentRangeStart w:id="23"/>
      <w:commentRangeStart w:id="24"/>
      <w:r w:rsidR="00BE3A92">
        <w:t>the Great</w:t>
      </w:r>
      <w:r w:rsidR="00205D46">
        <w:t xml:space="preserve"> Lakes</w:t>
      </w:r>
      <w:r w:rsidR="00D936F0">
        <w:t xml:space="preserve"> </w:t>
      </w:r>
      <w:commentRangeStart w:id="25"/>
      <w:commentRangeStart w:id="26"/>
      <w:r w:rsidR="00D936F0">
        <w:t xml:space="preserve">and </w:t>
      </w:r>
      <w:commentRangeEnd w:id="25"/>
      <w:r w:rsidR="00D936F0">
        <w:rPr>
          <w:rStyle w:val="CommentReference"/>
        </w:rPr>
        <w:commentReference w:id="25"/>
      </w:r>
      <w:commentRangeEnd w:id="26"/>
      <w:r w:rsidR="009260A8">
        <w:rPr>
          <w:rStyle w:val="CommentReference"/>
        </w:rPr>
        <w:commentReference w:id="26"/>
      </w:r>
      <w:r w:rsidR="00B976C7">
        <w:t>Lake St. Clair</w:t>
      </w:r>
      <w:r w:rsidR="00205D46">
        <w:t xml:space="preserve"> </w:t>
      </w:r>
      <w:commentRangeEnd w:id="23"/>
      <w:r w:rsidR="002368AD">
        <w:rPr>
          <w:rStyle w:val="CommentReference"/>
        </w:rPr>
        <w:commentReference w:id="23"/>
      </w:r>
      <w:commentRangeEnd w:id="24"/>
      <w:r w:rsidR="00B976C7">
        <w:rPr>
          <w:rStyle w:val="CommentReference"/>
        </w:rPr>
        <w:commentReference w:id="24"/>
      </w:r>
      <w:r w:rsidR="00B976C7">
        <w:t xml:space="preserve">. The samples were </w:t>
      </w:r>
      <w:r w:rsidR="001C3166">
        <w:t>used</w:t>
      </w:r>
      <w:r w:rsidR="00AD1C6F">
        <w:t xml:space="preserve"> </w:t>
      </w:r>
      <w:r w:rsidR="00DD361A">
        <w:t>to measure</w:t>
      </w:r>
      <w:r w:rsidR="00AD1C6F">
        <w:t xml:space="preserve"> </w:t>
      </w:r>
      <w:commentRangeStart w:id="27"/>
      <w:commentRangeStart w:id="28"/>
      <w:r w:rsidR="001C3166">
        <w:t xml:space="preserve"> </w:t>
      </w:r>
      <w:commentRangeEnd w:id="27"/>
      <w:r w:rsidR="002368AD">
        <w:rPr>
          <w:rStyle w:val="CommentReference"/>
        </w:rPr>
        <w:commentReference w:id="27"/>
      </w:r>
      <w:commentRangeEnd w:id="28"/>
      <w:r w:rsidR="00B976C7">
        <w:rPr>
          <w:rStyle w:val="CommentReference"/>
        </w:rPr>
        <w:commentReference w:id="28"/>
      </w:r>
      <w:r w:rsidR="00B976C7">
        <w:t>b</w:t>
      </w:r>
      <w:r w:rsidR="00C23963">
        <w:t xml:space="preserve">acterial </w:t>
      </w:r>
      <w:r w:rsidR="00D936F0">
        <w:t>community dynamics</w:t>
      </w:r>
      <w:r w:rsidR="00C23963">
        <w:t xml:space="preserve"> via </w:t>
      </w:r>
      <w:r w:rsidR="00D936F0">
        <w:t>incubations and genomic approaches</w:t>
      </w:r>
      <w:ins w:id="29" w:author="Connor OLoughlin" w:date="2024-12-12T11:03:00Z" w16du:dateUtc="2024-12-12T16:03:00Z">
        <w:r w:rsidR="00003E88">
          <w:t>, and to measure</w:t>
        </w:r>
      </w:ins>
      <w:ins w:id="30" w:author="Connor OLoughlin" w:date="2024-12-12T11:04:00Z" w16du:dateUtc="2024-12-12T16:04:00Z">
        <w:r w:rsidR="00003E88">
          <w:t xml:space="preserve"> and characterize</w:t>
        </w:r>
      </w:ins>
      <w:ins w:id="31" w:author="Connor OLoughlin" w:date="2024-12-12T11:03:00Z" w16du:dateUtc="2024-12-12T16:03:00Z">
        <w:r w:rsidR="00003E88">
          <w:t xml:space="preserve"> nutrient concentration</w:t>
        </w:r>
      </w:ins>
      <w:ins w:id="32" w:author="Connor OLoughlin" w:date="2024-12-12T11:04:00Z" w16du:dateUtc="2024-12-12T16:04:00Z">
        <w:r w:rsidR="00003E88">
          <w:t>s</w:t>
        </w:r>
      </w:ins>
      <w:del w:id="33" w:author="Connor OLoughlin" w:date="2024-12-12T11:03:00Z" w16du:dateUtc="2024-12-12T16:03:00Z">
        <w:r w:rsidR="000D13CE" w:rsidDel="00003E88">
          <w:delText xml:space="preserve">. </w:delText>
        </w:r>
      </w:del>
      <w:ins w:id="34" w:author="Connor OLoughlin" w:date="2024-12-12T11:01:00Z" w16du:dateUtc="2024-12-12T16:01:00Z">
        <w:r w:rsidR="00003E88">
          <w:t xml:space="preserve"> </w:t>
        </w:r>
      </w:ins>
      <w:commentRangeStart w:id="35"/>
      <w:commentRangeStart w:id="36"/>
      <w:del w:id="37" w:author="Connor OLoughlin" w:date="2024-12-12T11:00:00Z" w16du:dateUtc="2024-12-12T16:00:00Z">
        <w:r w:rsidR="00DB6090" w:rsidDel="00003E88">
          <w:delText xml:space="preserve">Chemical analyses included </w:delText>
        </w:r>
        <w:r w:rsidR="00FE0665" w:rsidDel="00003E88">
          <w:delText>fluorescent dissolved organic matter (FDOM)</w:delText>
        </w:r>
        <w:commentRangeStart w:id="38"/>
        <w:commentRangeStart w:id="39"/>
        <w:commentRangeStart w:id="40"/>
        <w:r w:rsidR="00887181" w:rsidDel="00003E88">
          <w:delText xml:space="preserve"> </w:delText>
        </w:r>
        <w:commentRangeEnd w:id="38"/>
        <w:r w:rsidR="002368AD" w:rsidDel="00003E88">
          <w:rPr>
            <w:rStyle w:val="CommentReference"/>
          </w:rPr>
          <w:commentReference w:id="38"/>
        </w:r>
        <w:commentRangeEnd w:id="39"/>
        <w:r w:rsidR="002368AD" w:rsidDel="00003E88">
          <w:rPr>
            <w:rStyle w:val="CommentReference"/>
          </w:rPr>
          <w:commentReference w:id="39"/>
        </w:r>
        <w:commentRangeEnd w:id="40"/>
        <w:r w:rsidR="00FE0665" w:rsidDel="00003E88">
          <w:rPr>
            <w:rStyle w:val="CommentReference"/>
          </w:rPr>
          <w:commentReference w:id="40"/>
        </w:r>
        <w:r w:rsidR="002708E9" w:rsidDel="00003E88">
          <w:delText>(</w:delText>
        </w:r>
        <w:r w:rsidR="00320DF4" w:rsidDel="00003E88">
          <w:delText>Horiba</w:delText>
        </w:r>
        <w:r w:rsidR="00887181" w:rsidDel="00003E88">
          <w:delText xml:space="preserve"> Aqualog</w:delText>
        </w:r>
        <w:r w:rsidR="002708E9" w:rsidDel="00003E88">
          <w:delText>)</w:delText>
        </w:r>
        <w:r w:rsidR="00887181" w:rsidDel="00003E88">
          <w:delText xml:space="preserve">, DOC and TDN </w:delText>
        </w:r>
        <w:r w:rsidR="002708E9" w:rsidDel="00003E88">
          <w:delText>(</w:delText>
        </w:r>
        <w:r w:rsidR="00112D33" w:rsidDel="00003E88">
          <w:delText>Shimadzu TOC-L</w:delText>
        </w:r>
        <w:r w:rsidR="002708E9" w:rsidDel="00003E88">
          <w:delText>)</w:delText>
        </w:r>
        <w:r w:rsidR="003E25FC" w:rsidDel="00003E88">
          <w:delText xml:space="preserve">, </w:delText>
        </w:r>
        <w:commentRangeStart w:id="41"/>
        <w:commentRangeStart w:id="42"/>
        <w:r w:rsidR="003E25FC" w:rsidDel="00003E88">
          <w:delText xml:space="preserve">as well as </w:delText>
        </w:r>
        <w:commentRangeEnd w:id="41"/>
        <w:r w:rsidR="00D936F0" w:rsidDel="00003E88">
          <w:rPr>
            <w:rStyle w:val="CommentReference"/>
          </w:rPr>
          <w:commentReference w:id="41"/>
        </w:r>
      </w:del>
      <w:commentRangeEnd w:id="42"/>
      <w:r w:rsidR="00535C00">
        <w:rPr>
          <w:rStyle w:val="CommentReference"/>
        </w:rPr>
        <w:commentReference w:id="42"/>
      </w:r>
      <w:del w:id="43" w:author="Connor OLoughlin" w:date="2024-12-12T11:00:00Z" w16du:dateUtc="2024-12-12T16:00:00Z">
        <w:r w:rsidR="003E25FC" w:rsidDel="00003E88">
          <w:delText>particulate C, N, and P</w:delText>
        </w:r>
        <w:r w:rsidR="00F1592F" w:rsidDel="00003E88">
          <w:delText>.</w:delText>
        </w:r>
        <w:r w:rsidR="00282156" w:rsidDel="00003E88">
          <w:delText xml:space="preserve"> Physical conditions such as temperature, ice and snow cover, </w:delText>
        </w:r>
        <w:r w:rsidR="00363F7C" w:rsidDel="00003E88">
          <w:delText>and light penetration were also recorded</w:delText>
        </w:r>
        <w:r w:rsidR="00581944" w:rsidDel="00003E88">
          <w:delText>.</w:delText>
        </w:r>
        <w:commentRangeEnd w:id="35"/>
        <w:r w:rsidR="00D936F0" w:rsidDel="00003E88">
          <w:rPr>
            <w:rStyle w:val="CommentReference"/>
          </w:rPr>
          <w:commentReference w:id="35"/>
        </w:r>
      </w:del>
      <w:commentRangeEnd w:id="36"/>
      <w:r w:rsidR="00535C00">
        <w:rPr>
          <w:rStyle w:val="CommentReference"/>
        </w:rPr>
        <w:commentReference w:id="36"/>
      </w:r>
      <w:del w:id="44" w:author="Connor OLoughlin" w:date="2024-12-12T11:00:00Z" w16du:dateUtc="2024-12-12T16:00:00Z">
        <w:r w:rsidR="00AD1C6F" w:rsidDel="00003E88">
          <w:delText xml:space="preserve"> </w:delText>
        </w:r>
        <w:r w:rsidR="009E5038" w:rsidDel="00003E88">
          <w:delText xml:space="preserve"> </w:delText>
        </w:r>
      </w:del>
      <w:r w:rsidR="0049519B">
        <w:t xml:space="preserve">We found that </w:t>
      </w:r>
      <w:r w:rsidR="00D865AD">
        <w:t xml:space="preserve">the activity of microbial communities shifted to </w:t>
      </w:r>
      <w:r w:rsidR="00D62C93">
        <w:t>focus</w:t>
      </w:r>
      <w:r w:rsidR="00D865AD">
        <w:t xml:space="preserve"> on respiration </w:t>
      </w:r>
      <w:commentRangeStart w:id="45"/>
      <w:commentRangeStart w:id="46"/>
      <w:r w:rsidR="00D865AD">
        <w:t xml:space="preserve"> </w:t>
      </w:r>
      <w:commentRangeEnd w:id="45"/>
      <w:r w:rsidR="002368AD">
        <w:rPr>
          <w:rStyle w:val="CommentReference"/>
        </w:rPr>
        <w:commentReference w:id="45"/>
      </w:r>
      <w:commentRangeEnd w:id="46"/>
      <w:r w:rsidR="00FE0665">
        <w:rPr>
          <w:rStyle w:val="CommentReference"/>
        </w:rPr>
        <w:commentReference w:id="46"/>
      </w:r>
      <w:r w:rsidR="00E23110">
        <w:t>during the</w:t>
      </w:r>
      <w:r w:rsidR="00D865AD">
        <w:t xml:space="preserve"> winter</w:t>
      </w:r>
      <w:ins w:id="47" w:author="Connor OLoughlin" w:date="2024-12-12T10:46:00Z" w16du:dateUtc="2024-12-12T15:46:00Z">
        <w:r w:rsidR="00BB460A">
          <w:t>.</w:t>
        </w:r>
      </w:ins>
      <w:del w:id="48" w:author="Connor OLoughlin" w:date="2024-12-12T10:46:00Z" w16du:dateUtc="2024-12-12T15:46:00Z">
        <w:r w:rsidR="00EE74B4" w:rsidDel="00BB460A">
          <w:delText xml:space="preserve"> and that </w:delText>
        </w:r>
        <w:r w:rsidR="00840C88" w:rsidDel="00BB460A">
          <w:delText xml:space="preserve">each lake </w:delText>
        </w:r>
        <w:commentRangeStart w:id="49"/>
        <w:commentRangeStart w:id="50"/>
        <w:commentRangeStart w:id="51"/>
        <w:commentRangeStart w:id="52"/>
        <w:r w:rsidR="00840C88" w:rsidDel="00BB460A">
          <w:delText xml:space="preserve">had varied shifts </w:delText>
        </w:r>
        <w:commentRangeEnd w:id="49"/>
        <w:r w:rsidR="002368AD" w:rsidDel="00BB460A">
          <w:rPr>
            <w:rStyle w:val="CommentReference"/>
          </w:rPr>
          <w:commentReference w:id="49"/>
        </w:r>
        <w:commentRangeEnd w:id="50"/>
        <w:r w:rsidR="00B976C7" w:rsidDel="00BB460A">
          <w:rPr>
            <w:rStyle w:val="CommentReference"/>
          </w:rPr>
          <w:commentReference w:id="50"/>
        </w:r>
        <w:commentRangeEnd w:id="51"/>
        <w:r w:rsidR="00C8402D" w:rsidDel="00BB460A">
          <w:rPr>
            <w:rStyle w:val="CommentReference"/>
          </w:rPr>
          <w:commentReference w:id="51"/>
        </w:r>
      </w:del>
      <w:commentRangeEnd w:id="52"/>
      <w:r w:rsidR="00BB460A">
        <w:rPr>
          <w:rStyle w:val="CommentReference"/>
        </w:rPr>
        <w:commentReference w:id="52"/>
      </w:r>
      <w:del w:id="53" w:author="Connor OLoughlin" w:date="2024-12-12T10:46:00Z" w16du:dateUtc="2024-12-12T15:46:00Z">
        <w:r w:rsidR="00840C88" w:rsidDel="00BB460A">
          <w:delText>in microbial communities throughout the seasons.</w:delText>
        </w:r>
      </w:del>
    </w:p>
    <w:sectPr w:rsidR="005769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risty Vick-Majors" w:date="2024-12-11T11:39:00Z" w:initials="TV">
    <w:p w14:paraId="5693EBC1" w14:textId="054A6A29" w:rsidR="00C8402D" w:rsidRDefault="00C8402D" w:rsidP="00C8402D">
      <w:r>
        <w:rPr>
          <w:rStyle w:val="CommentReference"/>
        </w:rPr>
        <w:annotationRef/>
      </w:r>
      <w:r>
        <w:rPr>
          <w:sz w:val="20"/>
          <w:szCs w:val="20"/>
        </w:rPr>
        <w:t xml:space="preserve">You should add Gord, Nicole, Jon, and Hunter as coauthors. Their names should be in the middle and mine should be at the end. They should also get to see the abstract before you submit. The Winter Grab network should also be added - you’ll need to check whether IAGLR has an option to add a science team as an author, but I think it has in the past. </w:t>
      </w:r>
    </w:p>
  </w:comment>
  <w:comment w:id="1" w:author="Connor OLoughlin" w:date="2024-12-12T10:29:00Z" w:initials="CO">
    <w:p w14:paraId="5E9DBAC9" w14:textId="77777777" w:rsidR="009260A8" w:rsidRDefault="009260A8" w:rsidP="009260A8">
      <w:pPr>
        <w:pStyle w:val="CommentText"/>
      </w:pPr>
      <w:r>
        <w:rPr>
          <w:rStyle w:val="CommentReference"/>
        </w:rPr>
        <w:annotationRef/>
      </w:r>
      <w:r>
        <w:t xml:space="preserve">On the submission form for the IAGLR abstract submission, there does not appear to be an option for adding a science team. </w:t>
      </w:r>
    </w:p>
  </w:comment>
  <w:comment w:id="15" w:author="Tristy Vick-Majors" w:date="2024-12-11T11:43:00Z" w:initials="TV">
    <w:p w14:paraId="0F00222F" w14:textId="227B2D9C" w:rsidR="00097684" w:rsidRDefault="00097684" w:rsidP="00097684">
      <w:r>
        <w:rPr>
          <w:rStyle w:val="CommentReference"/>
        </w:rPr>
        <w:annotationRef/>
      </w:r>
      <w:r>
        <w:rPr>
          <w:color w:val="000000"/>
          <w:sz w:val="20"/>
          <w:szCs w:val="20"/>
        </w:rPr>
        <w:t>It isn’t the lakes themselves that have the activity, it is the microbial communities within them. Change this to be more clear, for example:</w:t>
      </w:r>
    </w:p>
    <w:p w14:paraId="08A76D9B" w14:textId="77777777" w:rsidR="00097684" w:rsidRDefault="00097684" w:rsidP="00097684">
      <w:r>
        <w:rPr>
          <w:color w:val="000000"/>
          <w:sz w:val="20"/>
          <w:szCs w:val="20"/>
        </w:rPr>
        <w:t>“We hypothesized that microbial activity would differ across lakes and seasons, modulated by primary production, organic matter, and nutrient availability” - this combines both hypotheses that you have listed, which are not really different from one another. But, I  mentioned another comment, don’t focus on primary production or nutrients unless you are really planning to include them.</w:t>
      </w:r>
    </w:p>
  </w:comment>
  <w:comment w:id="16" w:author="Connor OLoughlin" w:date="2024-12-12T10:55:00Z" w:initials="CO">
    <w:p w14:paraId="05711E0B" w14:textId="77777777" w:rsidR="00BB460A" w:rsidRDefault="00BB460A" w:rsidP="00BB460A">
      <w:pPr>
        <w:pStyle w:val="CommentText"/>
      </w:pPr>
      <w:r>
        <w:rPr>
          <w:rStyle w:val="CommentReference"/>
        </w:rPr>
        <w:annotationRef/>
      </w:r>
      <w:r>
        <w:t>I changed this sentence to something similar you suggested. I did not want to directly copy what you said so let me know what you think. I am fine with just putting in your example sentence if mine does not sit right.</w:t>
      </w:r>
    </w:p>
  </w:comment>
  <w:comment w:id="19" w:author="Tristy Vick-Majors" w:date="2024-12-11T11:26:00Z" w:initials="TV">
    <w:p w14:paraId="72336310" w14:textId="5AA84DA4" w:rsidR="00D936F0" w:rsidRDefault="00D936F0" w:rsidP="00D936F0">
      <w:r>
        <w:rPr>
          <w:rStyle w:val="CommentReference"/>
        </w:rPr>
        <w:annotationRef/>
      </w:r>
      <w:r>
        <w:rPr>
          <w:color w:val="000000"/>
          <w:sz w:val="20"/>
          <w:szCs w:val="20"/>
        </w:rPr>
        <w:t xml:space="preserve">Does this mean you plan to include primary production data? Make sure that the hypotheses you present are things that you plan to address. Using the proposal to guide you is great, but that doesn’t mean you have to use those exact hypotheses. </w:t>
      </w:r>
    </w:p>
  </w:comment>
  <w:comment w:id="20" w:author="Connor OLoughlin" w:date="2024-12-12T10:34:00Z" w:initials="CO">
    <w:p w14:paraId="782527E3" w14:textId="77777777" w:rsidR="009260A8" w:rsidRDefault="009260A8" w:rsidP="009260A8">
      <w:pPr>
        <w:pStyle w:val="CommentText"/>
      </w:pPr>
      <w:r>
        <w:rPr>
          <w:rStyle w:val="CommentReference"/>
        </w:rPr>
        <w:annotationRef/>
      </w:r>
      <w:r>
        <w:t xml:space="preserve">I would like to but if you think it would be too much for a poster, I would be fine leaving it out. </w:t>
      </w:r>
    </w:p>
  </w:comment>
  <w:comment w:id="21" w:author="Tristy Vick-Majors" w:date="2024-12-11T11:22:00Z" w:initials="TV">
    <w:p w14:paraId="24CBFB57" w14:textId="4DDD11A6" w:rsidR="00D936F0" w:rsidRDefault="00D936F0" w:rsidP="00D936F0">
      <w:r>
        <w:rPr>
          <w:rStyle w:val="CommentReference"/>
        </w:rPr>
        <w:annotationRef/>
      </w:r>
      <w:r>
        <w:rPr>
          <w:color w:val="000000"/>
          <w:sz w:val="20"/>
          <w:szCs w:val="20"/>
        </w:rPr>
        <w:t>I removed the part about light availability because it made it pretty long, and I don’t have a clear sense of how much we can say about light at this time.</w:t>
      </w:r>
    </w:p>
  </w:comment>
  <w:comment w:id="22" w:author="Connor OLoughlin" w:date="2024-12-12T10:32:00Z" w:initials="CO">
    <w:p w14:paraId="05B083DF" w14:textId="77777777" w:rsidR="009260A8" w:rsidRDefault="009260A8" w:rsidP="009260A8">
      <w:pPr>
        <w:pStyle w:val="CommentText"/>
      </w:pPr>
      <w:r>
        <w:rPr>
          <w:rStyle w:val="CommentReference"/>
        </w:rPr>
        <w:annotationRef/>
      </w:r>
      <w:r>
        <w:t>Sounds good, I still need to make the LiCor data palatable so maybe once that is done we will have something?</w:t>
      </w:r>
    </w:p>
  </w:comment>
  <w:comment w:id="25" w:author="Tristy Vick-Majors" w:date="2024-12-11T11:23:00Z" w:initials="TV">
    <w:p w14:paraId="7232B8DA" w14:textId="48A35AEF" w:rsidR="00D936F0" w:rsidRDefault="00D936F0" w:rsidP="00D936F0">
      <w:r>
        <w:rPr>
          <w:rStyle w:val="CommentReference"/>
        </w:rPr>
        <w:annotationRef/>
      </w:r>
      <w:r>
        <w:rPr>
          <w:color w:val="000000"/>
          <w:sz w:val="20"/>
          <w:szCs w:val="20"/>
        </w:rPr>
        <w:t>Especially in an abstract, always think about how many words you are using. “As well as” isn’t usually any more meaningful than “and”.</w:t>
      </w:r>
    </w:p>
  </w:comment>
  <w:comment w:id="26" w:author="Connor OLoughlin" w:date="2024-12-12T10:31:00Z" w:initials="CO">
    <w:p w14:paraId="5295405B" w14:textId="77777777" w:rsidR="009260A8" w:rsidRDefault="009260A8" w:rsidP="009260A8">
      <w:pPr>
        <w:pStyle w:val="CommentText"/>
      </w:pPr>
      <w:r>
        <w:rPr>
          <w:rStyle w:val="CommentReference"/>
        </w:rPr>
        <w:annotationRef/>
      </w:r>
      <w:r>
        <w:t>That makes sense, I accepted the edits you made.</w:t>
      </w:r>
    </w:p>
  </w:comment>
  <w:comment w:id="23" w:author="Tristy Vick-Majors" w:date="2024-12-10T09:54:00Z" w:initials="TV">
    <w:p w14:paraId="02F47CE2" w14:textId="0111E47F" w:rsidR="002368AD" w:rsidRDefault="002368AD" w:rsidP="002368AD">
      <w:r>
        <w:rPr>
          <w:rStyle w:val="CommentReference"/>
        </w:rPr>
        <w:annotationRef/>
      </w:r>
      <w:r>
        <w:rPr>
          <w:color w:val="000000"/>
          <w:sz w:val="20"/>
          <w:szCs w:val="20"/>
        </w:rPr>
        <w:t>And lake St. Clair?</w:t>
      </w:r>
    </w:p>
  </w:comment>
  <w:comment w:id="24" w:author="Connor OLoughlin" w:date="2024-12-11T10:42:00Z" w:initials="CO">
    <w:p w14:paraId="24837434" w14:textId="77777777" w:rsidR="00B976C7" w:rsidRDefault="00B976C7" w:rsidP="00B976C7">
      <w:pPr>
        <w:pStyle w:val="CommentText"/>
      </w:pPr>
      <w:r>
        <w:rPr>
          <w:rStyle w:val="CommentReference"/>
        </w:rPr>
        <w:annotationRef/>
      </w:r>
      <w:r>
        <w:t>I added Lake St. Clair in.</w:t>
      </w:r>
    </w:p>
  </w:comment>
  <w:comment w:id="27" w:author="Tristy Vick-Majors" w:date="2024-12-10T09:55:00Z" w:initials="TV">
    <w:p w14:paraId="13401CEE" w14:textId="74DB62B4" w:rsidR="002368AD" w:rsidRDefault="002368AD" w:rsidP="002368AD">
      <w:r>
        <w:rPr>
          <w:rStyle w:val="CommentReference"/>
        </w:rPr>
        <w:annotationRef/>
      </w:r>
      <w:r>
        <w:rPr>
          <w:color w:val="000000"/>
          <w:sz w:val="20"/>
          <w:szCs w:val="20"/>
        </w:rPr>
        <w:t>An abstract should be very concise - you don’t get many words so you need to use them all carefully. Here you could just say what was measured instead of being non-specific and then following it with a sentence that lists things.</w:t>
      </w:r>
    </w:p>
  </w:comment>
  <w:comment w:id="28" w:author="Connor OLoughlin" w:date="2024-12-11T10:41:00Z" w:initials="CO">
    <w:p w14:paraId="403A2620" w14:textId="77777777" w:rsidR="00B976C7" w:rsidRDefault="00B976C7" w:rsidP="00B976C7">
      <w:pPr>
        <w:pStyle w:val="CommentText"/>
      </w:pPr>
      <w:r>
        <w:rPr>
          <w:rStyle w:val="CommentReference"/>
        </w:rPr>
        <w:annotationRef/>
      </w:r>
      <w:r>
        <w:t>Okay, I deleted this and rephrased the sentence</w:t>
      </w:r>
    </w:p>
  </w:comment>
  <w:comment w:id="38" w:author="Tristy Vick-Majors" w:date="2024-12-10T09:56:00Z" w:initials="TV">
    <w:p w14:paraId="138BD0BC" w14:textId="4CB34862" w:rsidR="002368AD" w:rsidRDefault="002368AD" w:rsidP="002368AD">
      <w:r>
        <w:rPr>
          <w:rStyle w:val="CommentReference"/>
        </w:rPr>
        <w:annotationRef/>
      </w:r>
      <w:r>
        <w:rPr>
          <w:color w:val="000000"/>
          <w:sz w:val="20"/>
          <w:szCs w:val="20"/>
        </w:rPr>
        <w:t>It really isn’t CDOM though is it? It is FDOM. They can overlap, but are not the same thing.</w:t>
      </w:r>
    </w:p>
  </w:comment>
  <w:comment w:id="39" w:author="Tristy Vick-Majors" w:date="2024-12-10T09:56:00Z" w:initials="TV">
    <w:p w14:paraId="297A7AA9" w14:textId="77777777" w:rsidR="002368AD" w:rsidRDefault="002368AD" w:rsidP="002368AD">
      <w:r>
        <w:rPr>
          <w:rStyle w:val="CommentReference"/>
        </w:rPr>
        <w:annotationRef/>
      </w:r>
      <w:r>
        <w:rPr>
          <w:color w:val="000000"/>
          <w:sz w:val="20"/>
          <w:szCs w:val="20"/>
        </w:rPr>
        <w:t>You also need to spell out acronyms.</w:t>
      </w:r>
    </w:p>
  </w:comment>
  <w:comment w:id="40" w:author="Connor OLoughlin" w:date="2024-12-11T10:33:00Z" w:initials="CO">
    <w:p w14:paraId="3BDC4A53" w14:textId="77777777" w:rsidR="00FE0665" w:rsidRDefault="00FE0665" w:rsidP="00FE0665">
      <w:pPr>
        <w:pStyle w:val="CommentText"/>
      </w:pPr>
      <w:r>
        <w:rPr>
          <w:rStyle w:val="CommentReference"/>
        </w:rPr>
        <w:annotationRef/>
      </w:r>
      <w:r>
        <w:t>I knew there was a distinction between the two but I had seen protocols that just said “CDOM” so I figured it was fine. I went ahead and changed it to FDOM and defined the acronym.</w:t>
      </w:r>
    </w:p>
  </w:comment>
  <w:comment w:id="41" w:author="Tristy Vick-Majors" w:date="2024-12-11T11:27:00Z" w:initials="TV">
    <w:p w14:paraId="37AE72B9" w14:textId="77777777" w:rsidR="00097684" w:rsidRDefault="00D936F0" w:rsidP="00097684">
      <w:r>
        <w:rPr>
          <w:rStyle w:val="CommentReference"/>
        </w:rPr>
        <w:annotationRef/>
      </w:r>
      <w:r w:rsidR="00097684">
        <w:rPr>
          <w:sz w:val="20"/>
          <w:szCs w:val="20"/>
        </w:rPr>
        <w:t>Same comment as above re: “as well as”.</w:t>
      </w:r>
    </w:p>
  </w:comment>
  <w:comment w:id="42" w:author="Connor OLoughlin" w:date="2024-12-12T11:07:00Z" w:initials="CO">
    <w:p w14:paraId="71221A10" w14:textId="77777777" w:rsidR="00535C00" w:rsidRDefault="00535C00" w:rsidP="00535C00">
      <w:pPr>
        <w:pStyle w:val="CommentText"/>
      </w:pPr>
      <w:r>
        <w:rPr>
          <w:rStyle w:val="CommentReference"/>
        </w:rPr>
        <w:annotationRef/>
      </w:r>
      <w:r>
        <w:t>This has been deleted.</w:t>
      </w:r>
    </w:p>
  </w:comment>
  <w:comment w:id="35" w:author="Tristy Vick-Majors" w:date="2024-12-11T11:29:00Z" w:initials="TV">
    <w:p w14:paraId="4A0871E6" w14:textId="61722C3C" w:rsidR="00D936F0" w:rsidRDefault="00D936F0" w:rsidP="00D936F0">
      <w:r>
        <w:rPr>
          <w:rStyle w:val="CommentReference"/>
        </w:rPr>
        <w:annotationRef/>
      </w:r>
      <w:r>
        <w:rPr>
          <w:color w:val="000000"/>
          <w:sz w:val="20"/>
          <w:szCs w:val="20"/>
        </w:rPr>
        <w:t>You can make this more concise, and need to stay away from passive voice.</w:t>
      </w:r>
    </w:p>
    <w:p w14:paraId="18170CC0" w14:textId="77777777" w:rsidR="00D936F0" w:rsidRDefault="00D936F0" w:rsidP="00D936F0">
      <w:r>
        <w:rPr>
          <w:color w:val="000000"/>
          <w:sz w:val="20"/>
          <w:szCs w:val="20"/>
        </w:rPr>
        <w:t>Also consider which data you plan to present, and don’t talk about things you aren’t using. If you’re not sure, you don’t have to list everything individually.</w:t>
      </w:r>
    </w:p>
  </w:comment>
  <w:comment w:id="36" w:author="Connor OLoughlin" w:date="2024-12-12T11:06:00Z" w:initials="CO">
    <w:p w14:paraId="43E0C929" w14:textId="77777777" w:rsidR="00535C00" w:rsidRDefault="00535C00" w:rsidP="00535C00">
      <w:pPr>
        <w:pStyle w:val="CommentText"/>
      </w:pPr>
      <w:r>
        <w:rPr>
          <w:rStyle w:val="CommentReference"/>
        </w:rPr>
        <w:annotationRef/>
      </w:r>
      <w:r>
        <w:t>Okay, I deleted that whole section and tried to focus down into one sentence. I mentioned characterizing since I want to use the FDOM data. Let me know if I am incorrect and may be suggesting we ran an analysis that we ultimately did not do.</w:t>
      </w:r>
    </w:p>
  </w:comment>
  <w:comment w:id="45" w:author="Tristy Vick-Majors" w:date="2024-12-10T09:57:00Z" w:initials="TV">
    <w:p w14:paraId="71099326" w14:textId="76AD15FE" w:rsidR="002368AD" w:rsidRDefault="002368AD" w:rsidP="002368AD">
      <w:r>
        <w:rPr>
          <w:rStyle w:val="CommentReference"/>
        </w:rPr>
        <w:annotationRef/>
      </w:r>
      <w:r>
        <w:rPr>
          <w:color w:val="000000"/>
          <w:sz w:val="20"/>
          <w:szCs w:val="20"/>
        </w:rPr>
        <w:t>This is not clear. What do you mean?</w:t>
      </w:r>
    </w:p>
  </w:comment>
  <w:comment w:id="46" w:author="Connor OLoughlin" w:date="2024-12-11T10:35:00Z" w:initials="CO">
    <w:p w14:paraId="0084EB9B" w14:textId="77777777" w:rsidR="00FE0665" w:rsidRDefault="00FE0665" w:rsidP="00FE0665">
      <w:pPr>
        <w:pStyle w:val="CommentText"/>
      </w:pPr>
      <w:r>
        <w:rPr>
          <w:rStyle w:val="CommentReference"/>
        </w:rPr>
        <w:annotationRef/>
      </w:r>
      <w:r>
        <w:t>I just deleted this. I was trying to say that the microbial communities are just focusing on staying alive.</w:t>
      </w:r>
    </w:p>
  </w:comment>
  <w:comment w:id="49" w:author="Tristy Vick-Majors" w:date="2024-12-10T09:57:00Z" w:initials="TV">
    <w:p w14:paraId="5D0AB071" w14:textId="1242E3DC" w:rsidR="002368AD" w:rsidRDefault="002368AD" w:rsidP="002368AD">
      <w:r>
        <w:rPr>
          <w:rStyle w:val="CommentReference"/>
        </w:rPr>
        <w:annotationRef/>
      </w:r>
      <w:r>
        <w:rPr>
          <w:color w:val="000000"/>
          <w:sz w:val="20"/>
          <w:szCs w:val="20"/>
        </w:rPr>
        <w:t>What does this mean? Not clear.</w:t>
      </w:r>
    </w:p>
  </w:comment>
  <w:comment w:id="50" w:author="Connor OLoughlin" w:date="2024-12-11T10:40:00Z" w:initials="CO">
    <w:p w14:paraId="6FF926AE" w14:textId="77777777" w:rsidR="00B976C7" w:rsidRDefault="00B976C7" w:rsidP="00B976C7">
      <w:pPr>
        <w:pStyle w:val="CommentText"/>
      </w:pPr>
      <w:r>
        <w:rPr>
          <w:rStyle w:val="CommentReference"/>
        </w:rPr>
        <w:annotationRef/>
      </w:r>
      <w:r>
        <w:t>Without having any of the data available, I was trying to leave some ambiguity. I wanted to avoid saying that we found something and then the data does not support it.</w:t>
      </w:r>
    </w:p>
  </w:comment>
  <w:comment w:id="51" w:author="Tristy Vick-Majors" w:date="2024-12-11T11:31:00Z" w:initials="TV">
    <w:p w14:paraId="657673C7" w14:textId="77777777" w:rsidR="00C8402D" w:rsidRDefault="00C8402D" w:rsidP="00C8402D">
      <w:r>
        <w:rPr>
          <w:rStyle w:val="CommentReference"/>
        </w:rPr>
        <w:annotationRef/>
      </w:r>
      <w:r>
        <w:rPr>
          <w:sz w:val="20"/>
          <w:szCs w:val="20"/>
        </w:rPr>
        <w:t xml:space="preserve">You need to find a better way to say it. “Varied shifts” doesn’t tell the reader anything. </w:t>
      </w:r>
    </w:p>
    <w:p w14:paraId="2DE4445B" w14:textId="77777777" w:rsidR="00C8402D" w:rsidRDefault="00C8402D" w:rsidP="00C8402D">
      <w:r>
        <w:rPr>
          <w:sz w:val="20"/>
          <w:szCs w:val="20"/>
        </w:rPr>
        <w:t>Perhaps you should just remove the mention of community composition from this sentence. I think it’s fine to mention it above, but there is no need to make your concluding sentence ambiguous, or to refer in it to data that you don’t have. I would suggest that you use the data that you actually have. You can always add other stuff to the poster when the time comes.</w:t>
      </w:r>
    </w:p>
  </w:comment>
  <w:comment w:id="52" w:author="Connor OLoughlin" w:date="2024-12-12T10:47:00Z" w:initials="CO">
    <w:p w14:paraId="46633C38" w14:textId="77777777" w:rsidR="00BB460A" w:rsidRDefault="00BB460A" w:rsidP="00BB460A">
      <w:pPr>
        <w:pStyle w:val="CommentText"/>
      </w:pPr>
      <w:r>
        <w:rPr>
          <w:rStyle w:val="CommentReference"/>
        </w:rPr>
        <w:annotationRef/>
      </w:r>
      <w:r>
        <w:t>I removed that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93EBC1" w15:done="0"/>
  <w15:commentEx w15:paraId="5E9DBAC9" w15:paraIdParent="5693EBC1" w15:done="0"/>
  <w15:commentEx w15:paraId="08A76D9B" w15:done="0"/>
  <w15:commentEx w15:paraId="05711E0B" w15:paraIdParent="08A76D9B" w15:done="0"/>
  <w15:commentEx w15:paraId="72336310" w15:done="0"/>
  <w15:commentEx w15:paraId="782527E3" w15:paraIdParent="72336310" w15:done="0"/>
  <w15:commentEx w15:paraId="24CBFB57" w15:done="0"/>
  <w15:commentEx w15:paraId="05B083DF" w15:paraIdParent="24CBFB57" w15:done="0"/>
  <w15:commentEx w15:paraId="7232B8DA" w15:done="0"/>
  <w15:commentEx w15:paraId="5295405B" w15:paraIdParent="7232B8DA" w15:done="0"/>
  <w15:commentEx w15:paraId="02F47CE2" w15:done="0"/>
  <w15:commentEx w15:paraId="24837434" w15:paraIdParent="02F47CE2" w15:done="0"/>
  <w15:commentEx w15:paraId="13401CEE" w15:done="0"/>
  <w15:commentEx w15:paraId="403A2620" w15:paraIdParent="13401CEE" w15:done="0"/>
  <w15:commentEx w15:paraId="138BD0BC" w15:done="0"/>
  <w15:commentEx w15:paraId="297A7AA9" w15:paraIdParent="138BD0BC" w15:done="0"/>
  <w15:commentEx w15:paraId="3BDC4A53" w15:paraIdParent="138BD0BC" w15:done="0"/>
  <w15:commentEx w15:paraId="37AE72B9" w15:done="0"/>
  <w15:commentEx w15:paraId="71221A10" w15:paraIdParent="37AE72B9" w15:done="0"/>
  <w15:commentEx w15:paraId="18170CC0" w15:done="0"/>
  <w15:commentEx w15:paraId="43E0C929" w15:paraIdParent="18170CC0" w15:done="0"/>
  <w15:commentEx w15:paraId="71099326" w15:done="0"/>
  <w15:commentEx w15:paraId="0084EB9B" w15:paraIdParent="71099326" w15:done="0"/>
  <w15:commentEx w15:paraId="5D0AB071" w15:done="0"/>
  <w15:commentEx w15:paraId="6FF926AE" w15:paraIdParent="5D0AB071" w15:done="0"/>
  <w15:commentEx w15:paraId="2DE4445B" w15:paraIdParent="5D0AB071" w15:done="0"/>
  <w15:commentEx w15:paraId="46633C38" w15:paraIdParent="5D0AB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D46AD1" w16cex:dateUtc="2024-12-11T16:39:00Z"/>
  <w16cex:commentExtensible w16cex:durableId="691766C6" w16cex:dateUtc="2024-12-12T15:29:00Z"/>
  <w16cex:commentExtensible w16cex:durableId="5844F5DA" w16cex:dateUtc="2024-12-11T16:43:00Z"/>
  <w16cex:commentExtensible w16cex:durableId="0DC9EF9A" w16cex:dateUtc="2024-12-12T15:55:00Z"/>
  <w16cex:commentExtensible w16cex:durableId="10F68480" w16cex:dateUtc="2024-12-11T16:26:00Z"/>
  <w16cex:commentExtensible w16cex:durableId="064051C6" w16cex:dateUtc="2024-12-12T15:34:00Z"/>
  <w16cex:commentExtensible w16cex:durableId="571F3D20" w16cex:dateUtc="2024-12-11T16:22:00Z"/>
  <w16cex:commentExtensible w16cex:durableId="10591B5C" w16cex:dateUtc="2024-12-12T15:32:00Z"/>
  <w16cex:commentExtensible w16cex:durableId="186316F4" w16cex:dateUtc="2024-12-11T16:23:00Z"/>
  <w16cex:commentExtensible w16cex:durableId="3F81B92F" w16cex:dateUtc="2024-12-12T15:31:00Z"/>
  <w16cex:commentExtensible w16cex:durableId="347BBA25" w16cex:dateUtc="2024-12-10T14:54:00Z"/>
  <w16cex:commentExtensible w16cex:durableId="1776A474" w16cex:dateUtc="2024-12-11T15:42:00Z"/>
  <w16cex:commentExtensible w16cex:durableId="7BEE489A" w16cex:dateUtc="2024-12-10T14:55:00Z"/>
  <w16cex:commentExtensible w16cex:durableId="5703E3F9" w16cex:dateUtc="2024-12-11T15:41:00Z"/>
  <w16cex:commentExtensible w16cex:durableId="0271AB55" w16cex:dateUtc="2024-12-10T14:56:00Z"/>
  <w16cex:commentExtensible w16cex:durableId="3D00EA83" w16cex:dateUtc="2024-12-10T14:56:00Z"/>
  <w16cex:commentExtensible w16cex:durableId="7C15866E" w16cex:dateUtc="2024-12-11T15:33:00Z"/>
  <w16cex:commentExtensible w16cex:durableId="2DFC9379" w16cex:dateUtc="2024-12-11T16:27:00Z"/>
  <w16cex:commentExtensible w16cex:durableId="1C49556E" w16cex:dateUtc="2024-12-12T16:07:00Z"/>
  <w16cex:commentExtensible w16cex:durableId="015B291F" w16cex:dateUtc="2024-12-11T16:29:00Z"/>
  <w16cex:commentExtensible w16cex:durableId="0AEF779B" w16cex:dateUtc="2024-12-12T16:06:00Z"/>
  <w16cex:commentExtensible w16cex:durableId="3C576C58" w16cex:dateUtc="2024-12-10T14:57:00Z"/>
  <w16cex:commentExtensible w16cex:durableId="09D56DB8" w16cex:dateUtc="2024-12-11T15:35:00Z">
    <w16cex:extLst>
      <w16:ext w16:uri="{CE6994B0-6A32-4C9F-8C6B-6E91EDA988CE}">
        <cr:reactions xmlns:cr="http://schemas.microsoft.com/office/comments/2020/reactions">
          <cr:reaction reactionType="1">
            <cr:reactionInfo dateUtc="2024-12-11T16:40:29Z">
              <cr:user userId="696d8bfd786e8e90" userProvider="Windows Live" userName="Tristy Vick-Majors"/>
            </cr:reactionInfo>
          </cr:reaction>
        </cr:reactions>
      </w16:ext>
    </w16cex:extLst>
  </w16cex:commentExtensible>
  <w16cex:commentExtensible w16cex:durableId="7C30DCD1" w16cex:dateUtc="2024-12-10T14:57:00Z"/>
  <w16cex:commentExtensible w16cex:durableId="3FB7716C" w16cex:dateUtc="2024-12-11T15:40:00Z"/>
  <w16cex:commentExtensible w16cex:durableId="5238D327" w16cex:dateUtc="2024-12-11T16:31:00Z"/>
  <w16cex:commentExtensible w16cex:durableId="0FE1A7EF" w16cex:dateUtc="2024-12-12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93EBC1" w16cid:durableId="35D46AD1"/>
  <w16cid:commentId w16cid:paraId="5E9DBAC9" w16cid:durableId="691766C6"/>
  <w16cid:commentId w16cid:paraId="08A76D9B" w16cid:durableId="5844F5DA"/>
  <w16cid:commentId w16cid:paraId="05711E0B" w16cid:durableId="0DC9EF9A"/>
  <w16cid:commentId w16cid:paraId="72336310" w16cid:durableId="10F68480"/>
  <w16cid:commentId w16cid:paraId="782527E3" w16cid:durableId="064051C6"/>
  <w16cid:commentId w16cid:paraId="24CBFB57" w16cid:durableId="571F3D20"/>
  <w16cid:commentId w16cid:paraId="05B083DF" w16cid:durableId="10591B5C"/>
  <w16cid:commentId w16cid:paraId="7232B8DA" w16cid:durableId="186316F4"/>
  <w16cid:commentId w16cid:paraId="5295405B" w16cid:durableId="3F81B92F"/>
  <w16cid:commentId w16cid:paraId="02F47CE2" w16cid:durableId="347BBA25"/>
  <w16cid:commentId w16cid:paraId="24837434" w16cid:durableId="1776A474"/>
  <w16cid:commentId w16cid:paraId="13401CEE" w16cid:durableId="7BEE489A"/>
  <w16cid:commentId w16cid:paraId="403A2620" w16cid:durableId="5703E3F9"/>
  <w16cid:commentId w16cid:paraId="138BD0BC" w16cid:durableId="0271AB55"/>
  <w16cid:commentId w16cid:paraId="297A7AA9" w16cid:durableId="3D00EA83"/>
  <w16cid:commentId w16cid:paraId="3BDC4A53" w16cid:durableId="7C15866E"/>
  <w16cid:commentId w16cid:paraId="37AE72B9" w16cid:durableId="2DFC9379"/>
  <w16cid:commentId w16cid:paraId="71221A10" w16cid:durableId="1C49556E"/>
  <w16cid:commentId w16cid:paraId="18170CC0" w16cid:durableId="015B291F"/>
  <w16cid:commentId w16cid:paraId="43E0C929" w16cid:durableId="0AEF779B"/>
  <w16cid:commentId w16cid:paraId="71099326" w16cid:durableId="3C576C58"/>
  <w16cid:commentId w16cid:paraId="0084EB9B" w16cid:durableId="09D56DB8"/>
  <w16cid:commentId w16cid:paraId="5D0AB071" w16cid:durableId="7C30DCD1"/>
  <w16cid:commentId w16cid:paraId="6FF926AE" w16cid:durableId="3FB7716C"/>
  <w16cid:commentId w16cid:paraId="2DE4445B" w16cid:durableId="5238D327"/>
  <w16cid:commentId w16cid:paraId="46633C38" w16cid:durableId="0FE1A7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isty Vick-Majors">
    <w15:presenceInfo w15:providerId="Windows Live" w15:userId="696d8bfd786e8e90"/>
  </w15:person>
  <w15:person w15:author="Connor OLoughlin">
    <w15:presenceInfo w15:providerId="Windows Live" w15:userId="cd2dd71d79f43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C5"/>
    <w:rsid w:val="00003E88"/>
    <w:rsid w:val="00097684"/>
    <w:rsid w:val="000D13CE"/>
    <w:rsid w:val="00112D33"/>
    <w:rsid w:val="001531F8"/>
    <w:rsid w:val="001C3166"/>
    <w:rsid w:val="00205D46"/>
    <w:rsid w:val="002368AD"/>
    <w:rsid w:val="0025667C"/>
    <w:rsid w:val="002708E9"/>
    <w:rsid w:val="00282156"/>
    <w:rsid w:val="002C476D"/>
    <w:rsid w:val="003142E9"/>
    <w:rsid w:val="00320DF4"/>
    <w:rsid w:val="00321667"/>
    <w:rsid w:val="00363F7C"/>
    <w:rsid w:val="003E25FC"/>
    <w:rsid w:val="003F592B"/>
    <w:rsid w:val="00402C13"/>
    <w:rsid w:val="004806FE"/>
    <w:rsid w:val="0049519B"/>
    <w:rsid w:val="004B2A15"/>
    <w:rsid w:val="00524784"/>
    <w:rsid w:val="00535C00"/>
    <w:rsid w:val="00576910"/>
    <w:rsid w:val="00581944"/>
    <w:rsid w:val="005D6DBA"/>
    <w:rsid w:val="0060761F"/>
    <w:rsid w:val="00722CC5"/>
    <w:rsid w:val="00793FBC"/>
    <w:rsid w:val="007E475F"/>
    <w:rsid w:val="00840C88"/>
    <w:rsid w:val="00843594"/>
    <w:rsid w:val="00887181"/>
    <w:rsid w:val="008B72AA"/>
    <w:rsid w:val="009260A8"/>
    <w:rsid w:val="009D0757"/>
    <w:rsid w:val="009E5038"/>
    <w:rsid w:val="00AD1C6F"/>
    <w:rsid w:val="00B21097"/>
    <w:rsid w:val="00B35706"/>
    <w:rsid w:val="00B976C7"/>
    <w:rsid w:val="00BA2D83"/>
    <w:rsid w:val="00BB460A"/>
    <w:rsid w:val="00BE3A92"/>
    <w:rsid w:val="00BF4ED1"/>
    <w:rsid w:val="00C23963"/>
    <w:rsid w:val="00C8402D"/>
    <w:rsid w:val="00D60AEA"/>
    <w:rsid w:val="00D62C93"/>
    <w:rsid w:val="00D865AD"/>
    <w:rsid w:val="00D936F0"/>
    <w:rsid w:val="00DB6090"/>
    <w:rsid w:val="00DD361A"/>
    <w:rsid w:val="00E23110"/>
    <w:rsid w:val="00E27494"/>
    <w:rsid w:val="00E715E6"/>
    <w:rsid w:val="00EE74B4"/>
    <w:rsid w:val="00F048C2"/>
    <w:rsid w:val="00F1592F"/>
    <w:rsid w:val="00FE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A7CF"/>
  <w15:chartTrackingRefBased/>
  <w15:docId w15:val="{63D55D4C-54F3-4757-8B85-17879E95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CC5"/>
    <w:rPr>
      <w:rFonts w:eastAsiaTheme="majorEastAsia" w:cstheme="majorBidi"/>
      <w:color w:val="272727" w:themeColor="text1" w:themeTint="D8"/>
    </w:rPr>
  </w:style>
  <w:style w:type="paragraph" w:styleId="Title">
    <w:name w:val="Title"/>
    <w:basedOn w:val="Normal"/>
    <w:next w:val="Normal"/>
    <w:link w:val="TitleChar"/>
    <w:uiPriority w:val="10"/>
    <w:qFormat/>
    <w:rsid w:val="00722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CC5"/>
    <w:pPr>
      <w:spacing w:before="160"/>
      <w:jc w:val="center"/>
    </w:pPr>
    <w:rPr>
      <w:i/>
      <w:iCs/>
      <w:color w:val="404040" w:themeColor="text1" w:themeTint="BF"/>
    </w:rPr>
  </w:style>
  <w:style w:type="character" w:customStyle="1" w:styleId="QuoteChar">
    <w:name w:val="Quote Char"/>
    <w:basedOn w:val="DefaultParagraphFont"/>
    <w:link w:val="Quote"/>
    <w:uiPriority w:val="29"/>
    <w:rsid w:val="00722CC5"/>
    <w:rPr>
      <w:i/>
      <w:iCs/>
      <w:color w:val="404040" w:themeColor="text1" w:themeTint="BF"/>
    </w:rPr>
  </w:style>
  <w:style w:type="paragraph" w:styleId="ListParagraph">
    <w:name w:val="List Paragraph"/>
    <w:basedOn w:val="Normal"/>
    <w:uiPriority w:val="34"/>
    <w:qFormat/>
    <w:rsid w:val="00722CC5"/>
    <w:pPr>
      <w:ind w:left="720"/>
      <w:contextualSpacing/>
    </w:pPr>
  </w:style>
  <w:style w:type="character" w:styleId="IntenseEmphasis">
    <w:name w:val="Intense Emphasis"/>
    <w:basedOn w:val="DefaultParagraphFont"/>
    <w:uiPriority w:val="21"/>
    <w:qFormat/>
    <w:rsid w:val="00722CC5"/>
    <w:rPr>
      <w:i/>
      <w:iCs/>
      <w:color w:val="0F4761" w:themeColor="accent1" w:themeShade="BF"/>
    </w:rPr>
  </w:style>
  <w:style w:type="paragraph" w:styleId="IntenseQuote">
    <w:name w:val="Intense Quote"/>
    <w:basedOn w:val="Normal"/>
    <w:next w:val="Normal"/>
    <w:link w:val="IntenseQuoteChar"/>
    <w:uiPriority w:val="30"/>
    <w:qFormat/>
    <w:rsid w:val="00722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CC5"/>
    <w:rPr>
      <w:i/>
      <w:iCs/>
      <w:color w:val="0F4761" w:themeColor="accent1" w:themeShade="BF"/>
    </w:rPr>
  </w:style>
  <w:style w:type="character" w:styleId="IntenseReference">
    <w:name w:val="Intense Reference"/>
    <w:basedOn w:val="DefaultParagraphFont"/>
    <w:uiPriority w:val="32"/>
    <w:qFormat/>
    <w:rsid w:val="00722CC5"/>
    <w:rPr>
      <w:b/>
      <w:bCs/>
      <w:smallCaps/>
      <w:color w:val="0F4761" w:themeColor="accent1" w:themeShade="BF"/>
      <w:spacing w:val="5"/>
    </w:rPr>
  </w:style>
  <w:style w:type="character" w:styleId="CommentReference">
    <w:name w:val="annotation reference"/>
    <w:basedOn w:val="DefaultParagraphFont"/>
    <w:uiPriority w:val="99"/>
    <w:semiHidden/>
    <w:unhideWhenUsed/>
    <w:rsid w:val="003142E9"/>
    <w:rPr>
      <w:sz w:val="16"/>
      <w:szCs w:val="16"/>
    </w:rPr>
  </w:style>
  <w:style w:type="paragraph" w:styleId="CommentText">
    <w:name w:val="annotation text"/>
    <w:basedOn w:val="Normal"/>
    <w:link w:val="CommentTextChar"/>
    <w:uiPriority w:val="99"/>
    <w:unhideWhenUsed/>
    <w:rsid w:val="003142E9"/>
    <w:pPr>
      <w:spacing w:line="240" w:lineRule="auto"/>
    </w:pPr>
    <w:rPr>
      <w:sz w:val="20"/>
      <w:szCs w:val="20"/>
    </w:rPr>
  </w:style>
  <w:style w:type="character" w:customStyle="1" w:styleId="CommentTextChar">
    <w:name w:val="Comment Text Char"/>
    <w:basedOn w:val="DefaultParagraphFont"/>
    <w:link w:val="CommentText"/>
    <w:uiPriority w:val="99"/>
    <w:rsid w:val="003142E9"/>
    <w:rPr>
      <w:sz w:val="20"/>
      <w:szCs w:val="20"/>
    </w:rPr>
  </w:style>
  <w:style w:type="paragraph" w:styleId="CommentSubject">
    <w:name w:val="annotation subject"/>
    <w:basedOn w:val="CommentText"/>
    <w:next w:val="CommentText"/>
    <w:link w:val="CommentSubjectChar"/>
    <w:uiPriority w:val="99"/>
    <w:semiHidden/>
    <w:unhideWhenUsed/>
    <w:rsid w:val="003142E9"/>
    <w:rPr>
      <w:b/>
      <w:bCs/>
    </w:rPr>
  </w:style>
  <w:style w:type="character" w:customStyle="1" w:styleId="CommentSubjectChar">
    <w:name w:val="Comment Subject Char"/>
    <w:basedOn w:val="CommentTextChar"/>
    <w:link w:val="CommentSubject"/>
    <w:uiPriority w:val="99"/>
    <w:semiHidden/>
    <w:rsid w:val="003142E9"/>
    <w:rPr>
      <w:b/>
      <w:bCs/>
      <w:sz w:val="20"/>
      <w:szCs w:val="20"/>
    </w:rPr>
  </w:style>
  <w:style w:type="paragraph" w:styleId="Revision">
    <w:name w:val="Revision"/>
    <w:hidden/>
    <w:uiPriority w:val="99"/>
    <w:semiHidden/>
    <w:rsid w:val="003142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Connor OLoughlin</cp:lastModifiedBy>
  <cp:revision>3</cp:revision>
  <dcterms:created xsi:type="dcterms:W3CDTF">2024-12-11T16:50:00Z</dcterms:created>
  <dcterms:modified xsi:type="dcterms:W3CDTF">2024-12-12T16:07:00Z</dcterms:modified>
</cp:coreProperties>
</file>