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11439A80" w:rsidR="007774DD" w:rsidRDefault="007774DD" w:rsidP="00EE54A0">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r w:rsidR="00B17D99">
        <w:rPr>
          <w:rFonts w:ascii="Times New Roman" w:hAnsi="Times New Roman" w:cs="Times New Roman"/>
        </w:rPr>
        <w:t xml:space="preserve"> Stoichiometric Plasticity of Heterotrophic Bacteria in the Laurentian Great Lakes</w:t>
      </w:r>
      <w:r w:rsidR="004332B2">
        <w:rPr>
          <w:rFonts w:ascii="Times New Roman" w:hAnsi="Times New Roman" w:cs="Times New Roman"/>
        </w:rPr>
        <w:t>: The Impacts of Winter and Nutrient Concentration</w:t>
      </w:r>
      <w:r w:rsidR="00250FCF">
        <w:rPr>
          <w:rFonts w:ascii="Times New Roman" w:hAnsi="Times New Roman" w:cs="Times New Roman"/>
        </w:rPr>
        <w:t xml:space="preserve"> on Community Resilience</w:t>
      </w:r>
    </w:p>
    <w:p w14:paraId="105AD81F" w14:textId="0982E25D" w:rsidR="00E67013" w:rsidRPr="003511CA" w:rsidRDefault="007774DD" w:rsidP="00EE54A0">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F0613D">
        <w:rPr>
          <w:rFonts w:ascii="Times New Roman" w:hAnsi="Times New Roman" w:cs="Times New Roman"/>
        </w:rPr>
        <w:t xml:space="preserve">support </w:t>
      </w:r>
      <w:r w:rsidR="00F807D4">
        <w:rPr>
          <w:rFonts w:ascii="Times New Roman" w:hAnsi="Times New Roman" w:cs="Times New Roman"/>
        </w:rPr>
        <w:t>around 34 million people,</w:t>
      </w:r>
      <w:r w:rsidR="00F0613D">
        <w:rPr>
          <w:rFonts w:ascii="Times New Roman" w:hAnsi="Times New Roman" w:cs="Times New Roman"/>
        </w:rPr>
        <w:t xml:space="preserve"> </w:t>
      </w:r>
      <w:r w:rsidR="00235F87" w:rsidRPr="003511CA">
        <w:rPr>
          <w:rFonts w:ascii="Times New Roman" w:hAnsi="Times New Roman" w:cs="Times New Roman"/>
        </w:rPr>
        <w:t>and their economies</w:t>
      </w:r>
      <w:r w:rsidR="00F0613D">
        <w:rPr>
          <w:rFonts w:ascii="Times New Roman" w:hAnsi="Times New Roman" w:cs="Times New Roman"/>
        </w:rPr>
        <w:t>,</w:t>
      </w:r>
      <w:r w:rsidR="002F110A">
        <w:rPr>
          <w:rFonts w:ascii="Times New Roman" w:hAnsi="Times New Roman" w:cs="Times New Roman"/>
        </w:rPr>
        <w:t xml:space="preserve"> while providing </w:t>
      </w:r>
      <w:r w:rsidR="00F807D4">
        <w:rPr>
          <w:rFonts w:ascii="Times New Roman" w:hAnsi="Times New Roman" w:cs="Times New Roman"/>
        </w:rPr>
        <w:t xml:space="preserve">crucial </w:t>
      </w:r>
      <w:r w:rsidR="002F110A">
        <w:rPr>
          <w:rFonts w:ascii="Times New Roman" w:hAnsi="Times New Roman" w:cs="Times New Roman"/>
        </w:rPr>
        <w:t>habitat for  biological communities</w:t>
      </w:r>
      <w:r w:rsidR="00670CA7">
        <w:rPr>
          <w:rFonts w:ascii="Times New Roman" w:hAnsi="Times New Roman" w:cs="Times New Roman"/>
        </w:rPr>
        <w:t xml:space="preserve"> </w:t>
      </w:r>
      <w:r w:rsidR="00235F87" w:rsidRPr="003511CA">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JSyvDTBY","properties":{"formattedCitation":"[1]","plainCitation":"[1]","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9A2F48" w:rsidRPr="009A2F48">
        <w:rPr>
          <w:rFonts w:ascii="Times New Roman" w:hAnsi="Times New Roman" w:cs="Times New Roman"/>
        </w:rPr>
        <w:t>[1]</w:t>
      </w:r>
      <w:r w:rsidR="00235F87" w:rsidRPr="003511CA">
        <w:rPr>
          <w:rFonts w:ascii="Times New Roman" w:hAnsi="Times New Roman" w:cs="Times New Roman"/>
        </w:rPr>
        <w:fldChar w:fldCharType="end"/>
      </w:r>
      <w:r w:rsidR="00235F87" w:rsidRPr="003511CA">
        <w:rPr>
          <w:rFonts w:ascii="Times New Roman" w:hAnsi="Times New Roman" w:cs="Times New Roman"/>
        </w:rPr>
        <w:t>.</w:t>
      </w:r>
      <w:r w:rsidR="00F60111">
        <w:rPr>
          <w:rFonts w:ascii="Times New Roman" w:hAnsi="Times New Roman" w:cs="Times New Roman"/>
        </w:rPr>
        <w:t xml:space="preserve"> </w:t>
      </w:r>
      <w:r w:rsidR="00FE5ED4">
        <w:rPr>
          <w:rFonts w:ascii="Times New Roman" w:hAnsi="Times New Roman" w:cs="Times New Roman"/>
        </w:rPr>
        <w:t xml:space="preserve"> </w:t>
      </w:r>
      <w:r w:rsidR="00E30C9C">
        <w:rPr>
          <w:rFonts w:ascii="Times New Roman" w:hAnsi="Times New Roman" w:cs="Times New Roman"/>
        </w:rPr>
        <w:t xml:space="preserve">Due to </w:t>
      </w:r>
      <w:r w:rsidR="008F7D78">
        <w:rPr>
          <w:rFonts w:ascii="Times New Roman" w:hAnsi="Times New Roman" w:cs="Times New Roman"/>
        </w:rPr>
        <w:t xml:space="preserve">increased human populations, land use, and inefficient farming </w:t>
      </w:r>
      <w:del w:id="0" w:author="Connor OLoughlin" w:date="2025-08-12T10:19:00Z" w16du:dateUtc="2025-08-12T14:19:00Z">
        <w:r w:rsidR="008F7D78" w:rsidDel="00412EBE">
          <w:rPr>
            <w:rFonts w:ascii="Times New Roman" w:hAnsi="Times New Roman" w:cs="Times New Roman"/>
          </w:rPr>
          <w:delText>techniques</w:delText>
        </w:r>
      </w:del>
      <w:ins w:id="1" w:author="Connor OLoughlin" w:date="2025-08-12T10:19:00Z" w16du:dateUtc="2025-08-12T14:19:00Z">
        <w:r w:rsidR="00412EBE">
          <w:rPr>
            <w:rFonts w:ascii="Times New Roman" w:hAnsi="Times New Roman" w:cs="Times New Roman"/>
          </w:rPr>
          <w:t>techniques,</w:t>
        </w:r>
      </w:ins>
      <w:r w:rsidR="008F7D78">
        <w:rPr>
          <w:rFonts w:ascii="Times New Roman" w:hAnsi="Times New Roman" w:cs="Times New Roman"/>
        </w:rPr>
        <w:t xml:space="preserve"> large influxes of nutrients and carbon</w:t>
      </w:r>
      <w:r w:rsidR="00FF50B6">
        <w:rPr>
          <w:rFonts w:ascii="Times New Roman" w:hAnsi="Times New Roman" w:cs="Times New Roman"/>
        </w:rPr>
        <w:t xml:space="preserve"> (C)</w:t>
      </w:r>
      <w:r w:rsidR="008F7D78">
        <w:rPr>
          <w:rFonts w:ascii="Times New Roman" w:hAnsi="Times New Roman" w:cs="Times New Roman"/>
        </w:rPr>
        <w:t xml:space="preserve"> have been observed in the Great Lakes. </w:t>
      </w:r>
      <w:r w:rsidR="005B7CA8">
        <w:rPr>
          <w:rFonts w:ascii="Times New Roman" w:hAnsi="Times New Roman" w:cs="Times New Roman"/>
        </w:rPr>
        <w:t xml:space="preserve">The most impacted lakes </w:t>
      </w:r>
      <w:r w:rsidR="00C26222">
        <w:rPr>
          <w:rFonts w:ascii="Times New Roman" w:hAnsi="Times New Roman" w:cs="Times New Roman"/>
        </w:rPr>
        <w:t>are</w:t>
      </w:r>
      <w:r w:rsidR="00FD7DF4">
        <w:rPr>
          <w:rFonts w:ascii="Times New Roman" w:hAnsi="Times New Roman" w:cs="Times New Roman"/>
        </w:rPr>
        <w:t xml:space="preserve"> Erie and Michigan</w:t>
      </w:r>
      <w:r w:rsidR="00E174B8">
        <w:rPr>
          <w:rFonts w:ascii="Times New Roman" w:hAnsi="Times New Roman" w:cs="Times New Roman"/>
        </w:rPr>
        <w:t xml:space="preserve"> </w:t>
      </w:r>
      <w:r w:rsidR="007C3488">
        <w:rPr>
          <w:rFonts w:ascii="Times New Roman" w:hAnsi="Times New Roman" w:cs="Times New Roman"/>
        </w:rPr>
        <w:t>receiving the highest nitrogen</w:t>
      </w:r>
      <w:r w:rsidR="00FF50B6">
        <w:rPr>
          <w:rFonts w:ascii="Times New Roman" w:hAnsi="Times New Roman" w:cs="Times New Roman"/>
        </w:rPr>
        <w:t xml:space="preserve"> (N)</w:t>
      </w:r>
      <w:r w:rsidR="007C3488">
        <w:rPr>
          <w:rFonts w:ascii="Times New Roman" w:hAnsi="Times New Roman" w:cs="Times New Roman"/>
        </w:rPr>
        <w:t xml:space="preserve">  (</w:t>
      </w:r>
      <w:r w:rsidR="008805FD">
        <w:rPr>
          <w:rFonts w:ascii="Times New Roman" w:hAnsi="Times New Roman" w:cs="Times New Roman"/>
        </w:rPr>
        <w:t>61.5</w:t>
      </w:r>
      <w:r w:rsidR="00565AFD">
        <w:rPr>
          <w:rFonts w:ascii="Times New Roman" w:hAnsi="Times New Roman" w:cs="Times New Roman"/>
        </w:rPr>
        <w:t xml:space="preserve"> and 62.9</w:t>
      </w:r>
      <w:r w:rsidR="008805FD">
        <w:rPr>
          <w:rFonts w:ascii="Times New Roman" w:hAnsi="Times New Roman" w:cs="Times New Roman"/>
        </w:rPr>
        <w:t xml:space="preserve"> kt/y, respectively) and phosphorus</w:t>
      </w:r>
      <w:r w:rsidR="00FF50B6">
        <w:rPr>
          <w:rFonts w:ascii="Times New Roman" w:hAnsi="Times New Roman" w:cs="Times New Roman"/>
        </w:rPr>
        <w:t xml:space="preserve"> (P)</w:t>
      </w:r>
      <w:r w:rsidR="008805FD">
        <w:rPr>
          <w:rFonts w:ascii="Times New Roman" w:hAnsi="Times New Roman" w:cs="Times New Roman"/>
        </w:rPr>
        <w:t xml:space="preserve"> (</w:t>
      </w:r>
      <w:r w:rsidR="00075895">
        <w:rPr>
          <w:rFonts w:ascii="Times New Roman" w:hAnsi="Times New Roman" w:cs="Times New Roman"/>
        </w:rPr>
        <w:t xml:space="preserve">2.4 and 2.3 kt/y, respectively), with the majority being runoff from </w:t>
      </w:r>
      <w:r w:rsidR="009D7C75">
        <w:rPr>
          <w:rFonts w:ascii="Times New Roman" w:hAnsi="Times New Roman" w:cs="Times New Roman"/>
        </w:rPr>
        <w:t>manure and chemical fertilizers used for agricultural</w:t>
      </w:r>
      <w:r w:rsidR="00F2633B">
        <w:rPr>
          <w:rFonts w:ascii="Times New Roman" w:hAnsi="Times New Roman" w:cs="Times New Roman"/>
        </w:rPr>
        <w:fldChar w:fldCharType="begin"/>
      </w:r>
      <w:r w:rsidR="00F2633B">
        <w:rPr>
          <w:rFonts w:ascii="Times New Roman" w:hAnsi="Times New Roman" w:cs="Times New Roman"/>
        </w:rPr>
        <w:instrText xml:space="preserve"> ADDIN ZOTERO_ITEM CSL_CITATION {"citationID":"TCOPiYjn","properties":{"formattedCitation":"[2]","plainCitation":"[2]","noteIndex":0},"citationItems":[{"id":1212,"uris":["http://zotero.org/users/15112760/items/MZCE8QUW"],"itemData":{"id":1212,"type":"article-journal","abstract":"Tile drainage systems are extensively implemented across the Laurentian Great Lakes Basin (GLB) to enhance agricultural productivity on poorly drained soils. However, these systems substantially contribute to excess nutrient runoff, particularly phosphorus (P) and nitrogen (N), exacerbating eutrophication and harmful algal blooms in the Great Lakes. This literature review synthesized current knowledge on nutrient loadings from tile-drained agricultural watersheds and evaluated the effectiveness of various agricultural best management practices (BMPs) in mitigating nutrient losses in the GLB. Through a meta-synthesis of field and watershed scale monitoring and modeling studies and statistical analysis using Box-Whisker plots and Monte Carlo simulations, we assessed the nutrient reduction potential of representative BMPs, including cover cropping, nutrient management, controlled drainage, and constructed wetlands in tile-drained landscapes. Findings indicated that individual BMPs substantially reduced nutrient loadings, but the effectiveness of these BMPs depended on site-specific factors, including climate conditions, soil type, and drainage system design. Integrated approaches at field, edge-of-field, and watershed scales with a combination of multiple BMPs enhanced nutrient reduction benefits, aligning with regional water quality targets. The review also highlighted the challenges of climate change that may undermine BMP performance by altering precipitation patterns and increasing extreme weather events. To address these complexities, we proposed a framework for developing adaptive BMP scenarios tailored to specific watershed conditions, emphasizing the need for long-term monitoring and hydrologic model enhancements. This framework was designed to help policymakers, stakeholders, and farmers protect water quality and balance agricultural productivity in the GLB and similar agricultural regions globally.","container-title":"Science of The Total Environment","DOI":"10.1016/j.scitotenv.2025.178657","ISSN":"0048-9697","journalAbbreviation":"Science of The Total Environment","page":"178657","source":"ScienceDirect","title":"Evaluating best management practices for nutrient load reductions in tile-drained watersheds of the Laurentian Great Lakes Basin: A literature review","title-short":"Evaluating best management practices for nutrient load reductions in tile-drained watersheds of the Laurentian Great Lakes Basin","volume":"965","author":[{"family":"Bodrud-Doza","given":"Md."},{"family":"Yang","given":"Wanhong"},{"family":"Liu","given":"Yongbo"},{"family":"Yerubandi","given":"Ram"},{"family":"Daggupati","given":"Prasad"},{"family":"DeVries","given":"Ben"},{"family":"Fraser","given":"Evan D. G."}],"issued":{"date-parts":[["2025",2,15]]}}}],"schema":"https://github.com/citation-style-language/schema/raw/master/csl-citation.json"} </w:instrText>
      </w:r>
      <w:r w:rsidR="00F2633B">
        <w:rPr>
          <w:rFonts w:ascii="Times New Roman" w:hAnsi="Times New Roman" w:cs="Times New Roman"/>
        </w:rPr>
        <w:fldChar w:fldCharType="separate"/>
      </w:r>
      <w:r w:rsidR="00F2633B" w:rsidRPr="00F2633B">
        <w:rPr>
          <w:rFonts w:ascii="Times New Roman" w:hAnsi="Times New Roman" w:cs="Times New Roman"/>
        </w:rPr>
        <w:t>[2]</w:t>
      </w:r>
      <w:r w:rsidR="00F2633B">
        <w:rPr>
          <w:rFonts w:ascii="Times New Roman" w:hAnsi="Times New Roman" w:cs="Times New Roman"/>
        </w:rPr>
        <w:fldChar w:fldCharType="end"/>
      </w:r>
      <w:r w:rsidR="00536B58">
        <w:rPr>
          <w:rFonts w:ascii="Times New Roman" w:hAnsi="Times New Roman" w:cs="Times New Roman"/>
        </w:rPr>
        <w:t xml:space="preserve">. </w:t>
      </w:r>
      <w:r w:rsidR="00892E31">
        <w:rPr>
          <w:rFonts w:ascii="Times New Roman" w:hAnsi="Times New Roman" w:cs="Times New Roman"/>
        </w:rPr>
        <w:t xml:space="preserve">Concurrently, </w:t>
      </w:r>
      <w:r w:rsidR="00EC3E1C">
        <w:rPr>
          <w:rFonts w:ascii="Times New Roman" w:hAnsi="Times New Roman" w:cs="Times New Roman"/>
        </w:rPr>
        <w:t xml:space="preserve">northern </w:t>
      </w:r>
      <w:r w:rsidR="00892E31">
        <w:rPr>
          <w:rFonts w:ascii="Times New Roman" w:hAnsi="Times New Roman" w:cs="Times New Roman"/>
        </w:rPr>
        <w:t>lakes</w:t>
      </w:r>
      <w:r w:rsidR="00DE59AC">
        <w:rPr>
          <w:rFonts w:ascii="Times New Roman" w:hAnsi="Times New Roman" w:cs="Times New Roman"/>
        </w:rPr>
        <w:t xml:space="preserve"> </w:t>
      </w:r>
      <w:r w:rsidR="00EC3E1C">
        <w:rPr>
          <w:rFonts w:ascii="Times New Roman" w:hAnsi="Times New Roman" w:cs="Times New Roman"/>
        </w:rPr>
        <w:t>(&gt;45°)</w:t>
      </w:r>
      <w:r w:rsidR="00892E31">
        <w:rPr>
          <w:rFonts w:ascii="Times New Roman" w:hAnsi="Times New Roman" w:cs="Times New Roman"/>
        </w:rPr>
        <w:t xml:space="preserve"> </w:t>
      </w:r>
      <w:r w:rsidR="004F5562">
        <w:rPr>
          <w:rFonts w:ascii="Times New Roman" w:hAnsi="Times New Roman" w:cs="Times New Roman"/>
        </w:rPr>
        <w:t>have been observed to</w:t>
      </w:r>
      <w:r w:rsidR="00385743">
        <w:rPr>
          <w:rFonts w:ascii="Times New Roman" w:hAnsi="Times New Roman" w:cs="Times New Roman"/>
        </w:rPr>
        <w:t xml:space="preserve"> be increasing in their dissolved organic matter (DOM)</w:t>
      </w:r>
      <w:r w:rsidR="005C07EE">
        <w:rPr>
          <w:rFonts w:ascii="Times New Roman" w:hAnsi="Times New Roman" w:cs="Times New Roman"/>
        </w:rPr>
        <w:t xml:space="preserve"> concentrations</w:t>
      </w:r>
      <w:r w:rsidR="007D717E">
        <w:rPr>
          <w:rFonts w:ascii="Times New Roman" w:hAnsi="Times New Roman" w:cs="Times New Roman"/>
        </w:rPr>
        <w:t>. Multiple factors</w:t>
      </w:r>
      <w:r w:rsidR="00FA7E9E">
        <w:rPr>
          <w:rFonts w:ascii="Times New Roman" w:hAnsi="Times New Roman" w:cs="Times New Roman"/>
        </w:rPr>
        <w:t>,</w:t>
      </w:r>
      <w:r w:rsidR="007D717E">
        <w:rPr>
          <w:rFonts w:ascii="Times New Roman" w:hAnsi="Times New Roman" w:cs="Times New Roman"/>
        </w:rPr>
        <w:t xml:space="preserve"> </w:t>
      </w:r>
      <w:r w:rsidR="008831F6">
        <w:rPr>
          <w:rFonts w:ascii="Times New Roman" w:hAnsi="Times New Roman" w:cs="Times New Roman"/>
        </w:rPr>
        <w:t>including land use, land cover, atmospheric acid deposition</w:t>
      </w:r>
      <w:r w:rsidR="00FA7E9E">
        <w:rPr>
          <w:rFonts w:ascii="Times New Roman" w:hAnsi="Times New Roman" w:cs="Times New Roman"/>
        </w:rPr>
        <w:t>, and precipitation-driven runoff are responsible</w:t>
      </w:r>
      <w:r w:rsidR="002F48BC">
        <w:rPr>
          <w:rFonts w:ascii="Times New Roman" w:hAnsi="Times New Roman" w:cs="Times New Roman"/>
        </w:rPr>
        <w:t xml:space="preserve"> </w:t>
      </w:r>
      <w:r w:rsidR="002F48BC">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{"citationID":"VIspc4h9","properties":{"formattedCitation":"[3]","plainCitation":"[3]","noteIndex":0},"citationItems":[{"id":977,"uris":["http://zotero.org/users/15112760/items/DKGKT7QI"],"itemData":{"id":977,"type":"webpage","container-title":"Google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2F48BC">
        <w:rPr>
          <w:rFonts w:ascii="Times New Roman" w:hAnsi="Times New Roman" w:cs="Times New Roman"/>
        </w:rPr>
        <w:fldChar w:fldCharType="separate"/>
      </w:r>
      <w:r w:rsidR="002F48BC" w:rsidRPr="002F48BC">
        <w:rPr>
          <w:rFonts w:ascii="Times New Roman" w:hAnsi="Times New Roman" w:cs="Times New Roman"/>
        </w:rPr>
        <w:t>[3]</w:t>
      </w:r>
      <w:r w:rsidR="002F48BC">
        <w:rPr>
          <w:rFonts w:ascii="Times New Roman" w:hAnsi="Times New Roman" w:cs="Times New Roman"/>
        </w:rPr>
        <w:fldChar w:fldCharType="end"/>
      </w:r>
      <w:r w:rsidR="005955E6">
        <w:rPr>
          <w:rFonts w:ascii="Times New Roman" w:hAnsi="Times New Roman" w:cs="Times New Roman"/>
        </w:rPr>
        <w:t xml:space="preserve">. </w:t>
      </w:r>
      <w:r w:rsidR="00914A8B">
        <w:rPr>
          <w:rFonts w:ascii="Times New Roman" w:hAnsi="Times New Roman" w:cs="Times New Roman"/>
        </w:rPr>
        <w:t xml:space="preserve">It is still poorly misunderstood how increased </w:t>
      </w:r>
      <w:r w:rsidR="004F33A2">
        <w:rPr>
          <w:rFonts w:ascii="Times New Roman" w:hAnsi="Times New Roman" w:cs="Times New Roman"/>
        </w:rPr>
        <w:t>DOM,</w:t>
      </w:r>
      <w:r w:rsidR="00914A8B">
        <w:rPr>
          <w:rFonts w:ascii="Times New Roman" w:hAnsi="Times New Roman" w:cs="Times New Roman"/>
        </w:rPr>
        <w:t xml:space="preserve"> and nutrient inpu</w:t>
      </w:r>
      <w:r w:rsidR="002F2E90">
        <w:rPr>
          <w:rFonts w:ascii="Times New Roman" w:hAnsi="Times New Roman" w:cs="Times New Roman"/>
        </w:rPr>
        <w:t>t</w:t>
      </w:r>
      <w:r w:rsidR="00914A8B">
        <w:rPr>
          <w:rFonts w:ascii="Times New Roman" w:hAnsi="Times New Roman" w:cs="Times New Roman"/>
        </w:rPr>
        <w:t xml:space="preserve">s will impact </w:t>
      </w:r>
      <w:r w:rsidR="002F2E90">
        <w:rPr>
          <w:rFonts w:ascii="Times New Roman" w:hAnsi="Times New Roman" w:cs="Times New Roman"/>
        </w:rPr>
        <w:t xml:space="preserve">nutrient cycling and biological </w:t>
      </w:r>
      <w:proofErr w:type="spellStart"/>
      <w:proofErr w:type="gramStart"/>
      <w:r w:rsidR="002F2E90">
        <w:rPr>
          <w:rFonts w:ascii="Times New Roman" w:hAnsi="Times New Roman" w:cs="Times New Roman"/>
        </w:rPr>
        <w:t>commmunities</w:t>
      </w:r>
      <w:proofErr w:type="spellEnd"/>
      <w:r w:rsidR="00FA7E9E">
        <w:rPr>
          <w:rFonts w:ascii="Times New Roman" w:hAnsi="Times New Roman" w:cs="Times New Roman"/>
        </w:rPr>
        <w:t xml:space="preserve"> </w:t>
      </w:r>
      <w:r w:rsidR="00CD35A2">
        <w:rPr>
          <w:rFonts w:ascii="Times New Roman" w:hAnsi="Times New Roman" w:cs="Times New Roman"/>
        </w:rPr>
        <w:t xml:space="preserve"> </w:t>
      </w:r>
      <w:r w:rsidR="004F33A2">
        <w:rPr>
          <w:rFonts w:ascii="Times New Roman" w:hAnsi="Times New Roman" w:cs="Times New Roman"/>
        </w:rPr>
        <w:t>,</w:t>
      </w:r>
      <w:proofErr w:type="gramEnd"/>
      <w:r w:rsidR="004F33A2">
        <w:rPr>
          <w:rFonts w:ascii="Times New Roman" w:hAnsi="Times New Roman" w:cs="Times New Roman"/>
        </w:rPr>
        <w:t xml:space="preserve"> t</w:t>
      </w:r>
      <w:r w:rsidR="00F73A7F">
        <w:rPr>
          <w:rFonts w:ascii="Times New Roman" w:hAnsi="Times New Roman" w:cs="Times New Roman"/>
        </w:rPr>
        <w:t>herefore</w:t>
      </w:r>
      <w:r w:rsidR="00D63AF9">
        <w:rPr>
          <w:rFonts w:ascii="Times New Roman" w:hAnsi="Times New Roman" w:cs="Times New Roman"/>
        </w:rPr>
        <w:t>,</w:t>
      </w:r>
      <w:r w:rsidR="005E2880">
        <w:rPr>
          <w:rFonts w:ascii="Times New Roman" w:hAnsi="Times New Roman" w:cs="Times New Roman"/>
        </w:rPr>
        <w:t xml:space="preserve"> we must</w:t>
      </w:r>
      <w:r w:rsidR="00DF4077">
        <w:rPr>
          <w:rFonts w:ascii="Times New Roman" w:hAnsi="Times New Roman" w:cs="Times New Roman"/>
        </w:rPr>
        <w:t xml:space="preserve"> understand </w:t>
      </w:r>
      <w:r w:rsidR="00527EB3">
        <w:rPr>
          <w:rFonts w:ascii="Times New Roman" w:hAnsi="Times New Roman" w:cs="Times New Roman"/>
        </w:rPr>
        <w:t>how various ecological</w:t>
      </w:r>
      <w:r w:rsidR="007F3EE5">
        <w:rPr>
          <w:rFonts w:ascii="Times New Roman" w:hAnsi="Times New Roman" w:cs="Times New Roman"/>
        </w:rPr>
        <w:t xml:space="preserve">, </w:t>
      </w:r>
      <w:r w:rsidR="00527EB3">
        <w:rPr>
          <w:rFonts w:ascii="Times New Roman" w:hAnsi="Times New Roman" w:cs="Times New Roman"/>
        </w:rPr>
        <w:t>biogeochemical</w:t>
      </w:r>
      <w:r w:rsidR="00655B58">
        <w:rPr>
          <w:rFonts w:ascii="Times New Roman" w:hAnsi="Times New Roman" w:cs="Times New Roman"/>
        </w:rPr>
        <w:t xml:space="preserve"> processes</w:t>
      </w:r>
      <w:r w:rsidR="007F3EE5">
        <w:rPr>
          <w:rFonts w:ascii="Times New Roman" w:hAnsi="Times New Roman" w:cs="Times New Roman"/>
        </w:rPr>
        <w:t xml:space="preserve"> </w:t>
      </w:r>
      <w:r w:rsidR="00F0613D">
        <w:rPr>
          <w:rFonts w:ascii="Times New Roman" w:hAnsi="Times New Roman" w:cs="Times New Roman"/>
        </w:rPr>
        <w:t xml:space="preserve">affect </w:t>
      </w:r>
      <w:r w:rsidR="007F3EE5">
        <w:rPr>
          <w:rFonts w:ascii="Times New Roman" w:hAnsi="Times New Roman" w:cs="Times New Roman"/>
        </w:rPr>
        <w:t>the Great Lakes</w:t>
      </w:r>
      <w:r w:rsidR="00B148F5" w:rsidRPr="003511CA">
        <w:rPr>
          <w:rFonts w:ascii="Times New Roman" w:hAnsi="Times New Roman" w:cs="Times New Roman"/>
        </w:rPr>
        <w:t>.</w:t>
      </w:r>
      <w:r w:rsidR="003C695C">
        <w:rPr>
          <w:rFonts w:ascii="Times New Roman" w:hAnsi="Times New Roman" w:cs="Times New Roman"/>
        </w:rPr>
        <w:t xml:space="preserve"> M</w:t>
      </w:r>
      <w:r w:rsidR="0000289A">
        <w:rPr>
          <w:rFonts w:ascii="Times New Roman" w:hAnsi="Times New Roman" w:cs="Times New Roman"/>
        </w:rPr>
        <w:t>icrobial communities</w:t>
      </w:r>
      <w:r w:rsidR="000B63D1">
        <w:rPr>
          <w:rFonts w:ascii="Times New Roman" w:hAnsi="Times New Roman" w:cs="Times New Roman"/>
        </w:rPr>
        <w:t xml:space="preserve"> are of special interest since they </w:t>
      </w:r>
      <w:r w:rsidR="00A25295">
        <w:rPr>
          <w:rFonts w:ascii="Times New Roman" w:hAnsi="Times New Roman" w:cs="Times New Roman"/>
        </w:rPr>
        <w:t xml:space="preserve">are </w:t>
      </w:r>
      <w:r w:rsidR="007E0767">
        <w:rPr>
          <w:rFonts w:ascii="Times New Roman" w:hAnsi="Times New Roman" w:cs="Times New Roman"/>
        </w:rPr>
        <w:t>heavily involved in the nitrogen cycle</w:t>
      </w:r>
      <w:r w:rsidR="00800822">
        <w:rPr>
          <w:rFonts w:ascii="Times New Roman" w:hAnsi="Times New Roman" w:cs="Times New Roman"/>
        </w:rPr>
        <w:t xml:space="preserve"> by carrying out processes such as nitrogen fixation, nitrification, and denitrification. Microbes also play a role in </w:t>
      </w:r>
      <w:r w:rsidR="00442BFE">
        <w:rPr>
          <w:rFonts w:ascii="Times New Roman" w:hAnsi="Times New Roman" w:cs="Times New Roman"/>
        </w:rPr>
        <w:t xml:space="preserve">phosphate solubilization and </w:t>
      </w:r>
      <w:r w:rsidR="002F2107">
        <w:rPr>
          <w:rFonts w:ascii="Times New Roman" w:hAnsi="Times New Roman" w:cs="Times New Roman"/>
        </w:rPr>
        <w:t xml:space="preserve">organic matter decomposition, making them </w:t>
      </w:r>
      <w:r w:rsidR="003448E1">
        <w:rPr>
          <w:rFonts w:ascii="Times New Roman" w:hAnsi="Times New Roman" w:cs="Times New Roman"/>
        </w:rPr>
        <w:t>imperative for nutrient availability and cycling</w:t>
      </w:r>
      <w:r w:rsidR="007F6D93">
        <w:rPr>
          <w:rFonts w:ascii="Times New Roman" w:hAnsi="Times New Roman" w:cs="Times New Roman"/>
        </w:rPr>
        <w:t xml:space="preserve"> in aquatic environments</w:t>
      </w:r>
      <w:proofErr w:type="gramStart"/>
      <w:r w:rsidR="003448E1">
        <w:rPr>
          <w:rFonts w:ascii="Times New Roman" w:hAnsi="Times New Roman" w:cs="Times New Roman"/>
        </w:rPr>
        <w:t>.</w:t>
      </w:r>
      <w:r w:rsidR="00442BFE">
        <w:rPr>
          <w:rFonts w:ascii="Times New Roman" w:hAnsi="Times New Roman" w:cs="Times New Roman"/>
        </w:rPr>
        <w:t xml:space="preserve"> </w:t>
      </w:r>
      <w:r w:rsidR="0061267F">
        <w:rPr>
          <w:rFonts w:ascii="Times New Roman" w:hAnsi="Times New Roman" w:cs="Times New Roman"/>
        </w:rPr>
        <w:t>.</w:t>
      </w:r>
      <w:proofErr w:type="gramEnd"/>
      <w:r w:rsidR="0061267F">
        <w:rPr>
          <w:rFonts w:ascii="Times New Roman" w:hAnsi="Times New Roman" w:cs="Times New Roman"/>
        </w:rPr>
        <w:t xml:space="preserve"> </w:t>
      </w:r>
      <w:r w:rsidR="0000289A" w:rsidRPr="003511CA">
        <w:rPr>
          <w:rFonts w:ascii="Times New Roman" w:hAnsi="Times New Roman" w:cs="Times New Roman"/>
        </w:rPr>
        <w:t xml:space="preserve">Microbial communities can fluctuate in their assemblages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{"citationID":"MUNsGrS7","properties":{"formattedCitation":"[4], [5]","plainCitation":"[4], [5]","noteIndex":0},"citationItems":[{"id":1174,"uris":["http://zotero.org/users/15112760/items/LYRMKHQC"],"itemData":{"id":1174,"type":"article-journal","abstract":"To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[4], [5]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their metabolism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{"citationID":"itD9ir3G","properties":{"formattedCitation":"[6]","plainCitation":"[6]","noteIndex":0},"citationItems":[{"id":1167,"uris":["http://zotero.org/users/15112760/items/YXQ78XJE"],"itemData":{"id":1167,"type":"webpage","title":"Global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[6]</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{"citationID":"VUhhn3Xj","properties":{"formattedCitation":"[7]","plainCitation":"[7]","noteIndex":0},"citationItems":[{"id":1179,"uris":["http://zotero.org/users/15112760/items/4TN8TKVG"],"itemData":{"id":1179,"type":"article-journal","abstract":"Heterotrophic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[7]</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2F48BC">
        <w:rPr>
          <w:rFonts w:ascii="Times New Roman" w:hAnsi="Times New Roman" w:cs="Times New Roman"/>
        </w:rPr>
        <w:instrText xml:space="preserve"> ADDIN ZOTERO_ITEM CSL_CITATION {"citationID":"nj7Eu6qL","properties":{"formattedCitation":"[8], [9]","plainCitation":"[8], [9]","noteIndex":0},"citationItems":[{"id":971,"uris":["http://zotero.org/users/15112760/items/LHKP2VUF"],"itemData":{"id":971,"type":"article-journal","abstract":"Although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2F48BC" w:rsidRPr="002F48BC">
        <w:rPr>
          <w:rFonts w:ascii="Times New Roman" w:hAnsi="Times New Roman" w:cs="Times New Roman"/>
        </w:rPr>
        <w:t>[8], [9]</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w:t>
      </w:r>
      <w:proofErr w:type="spellStart"/>
      <w:r w:rsidR="0000289A" w:rsidRPr="003511CA">
        <w:rPr>
          <w:rFonts w:ascii="Times New Roman" w:hAnsi="Times New Roman" w:cs="Times New Roman"/>
        </w:rPr>
        <w:t>as</w:t>
      </w:r>
      <w:del w:id="2" w:author="Connor OLoughlin" w:date="2025-07-31T16:10:00Z" w16du:dateUtc="2025-07-31T20:10:00Z">
        <w:r w:rsidR="0000289A" w:rsidRPr="003511CA" w:rsidDel="00BA3EF6">
          <w:rPr>
            <w:rFonts w:ascii="Times New Roman" w:hAnsi="Times New Roman" w:cs="Times New Roman"/>
          </w:rPr>
          <w:delText xml:space="preserve"> </w:delText>
        </w:r>
      </w:del>
      <w:r w:rsidR="0000289A" w:rsidRPr="003511CA">
        <w:rPr>
          <w:rFonts w:ascii="Times New Roman" w:hAnsi="Times New Roman" w:cs="Times New Roman"/>
        </w:rPr>
        <w:t>DOM</w:t>
      </w:r>
      <w:proofErr w:type="spellEnd"/>
      <w:r w:rsidR="0000289A" w:rsidRPr="003511CA">
        <w:rPr>
          <w:rFonts w:ascii="Times New Roman" w:hAnsi="Times New Roman" w:cs="Times New Roman"/>
        </w:rPr>
        <w:t>, and nutrient availability.</w:t>
      </w:r>
      <w:r w:rsidR="0015049B">
        <w:rPr>
          <w:rFonts w:ascii="Times New Roman" w:hAnsi="Times New Roman" w:cs="Times New Roman"/>
        </w:rPr>
        <w:t xml:space="preserve"> </w:t>
      </w:r>
      <w:r w:rsidR="000D2D87">
        <w:rPr>
          <w:rFonts w:ascii="Times New Roman" w:hAnsi="Times New Roman" w:cs="Times New Roman"/>
        </w:rPr>
        <w:t xml:space="preserve">It has been established that </w:t>
      </w:r>
      <w:r w:rsidR="0015049B">
        <w:rPr>
          <w:rFonts w:ascii="Times New Roman" w:hAnsi="Times New Roman" w:cs="Times New Roman"/>
        </w:rPr>
        <w:t>bacterial stoichiometry</w:t>
      </w:r>
      <w:r w:rsidR="000222E9">
        <w:rPr>
          <w:rFonts w:ascii="Times New Roman" w:hAnsi="Times New Roman" w:cs="Times New Roman"/>
        </w:rPr>
        <w:t xml:space="preserve">, metabolic capacity, </w:t>
      </w:r>
      <w:proofErr w:type="gramStart"/>
      <w:r w:rsidR="000222E9">
        <w:rPr>
          <w:rFonts w:ascii="Times New Roman" w:hAnsi="Times New Roman" w:cs="Times New Roman"/>
        </w:rPr>
        <w:t xml:space="preserve">and </w:t>
      </w:r>
      <w:r w:rsidR="0015049B">
        <w:rPr>
          <w:rFonts w:ascii="Times New Roman" w:hAnsi="Times New Roman" w:cs="Times New Roman"/>
        </w:rPr>
        <w:t xml:space="preserve"> chang</w:t>
      </w:r>
      <w:r w:rsidR="000D2D87">
        <w:rPr>
          <w:rFonts w:ascii="Times New Roman" w:hAnsi="Times New Roman" w:cs="Times New Roman"/>
        </w:rPr>
        <w:t>es</w:t>
      </w:r>
      <w:proofErr w:type="gramEnd"/>
      <w:r w:rsidR="0015049B">
        <w:rPr>
          <w:rFonts w:ascii="Times New Roman" w:hAnsi="Times New Roman" w:cs="Times New Roman"/>
        </w:rPr>
        <w:t xml:space="preserve"> in relation</w:t>
      </w:r>
      <w:r w:rsidR="00FF50B6">
        <w:rPr>
          <w:rFonts w:ascii="Times New Roman" w:hAnsi="Times New Roman" w:cs="Times New Roman"/>
        </w:rPr>
        <w:t xml:space="preserve"> to particulate</w:t>
      </w:r>
      <w:r w:rsidR="00E03FEC">
        <w:rPr>
          <w:rFonts w:ascii="Times New Roman" w:hAnsi="Times New Roman" w:cs="Times New Roman"/>
        </w:rPr>
        <w:t xml:space="preserve"> and dissolved</w:t>
      </w:r>
      <w:r w:rsidR="00FF50B6">
        <w:rPr>
          <w:rFonts w:ascii="Times New Roman" w:hAnsi="Times New Roman" w:cs="Times New Roman"/>
        </w:rPr>
        <w:t xml:space="preserve"> C, N, and P</w:t>
      </w:r>
      <w:r w:rsidR="00E03FEC">
        <w:rPr>
          <w:rFonts w:ascii="Times New Roman" w:hAnsi="Times New Roman" w:cs="Times New Roman"/>
        </w:rPr>
        <w:t xml:space="preserve"> </w:t>
      </w:r>
      <w:r w:rsidR="000D2D87">
        <w:rPr>
          <w:rFonts w:ascii="Times New Roman" w:hAnsi="Times New Roman" w:cs="Times New Roman"/>
        </w:rPr>
        <w:t>of the environment.</w:t>
      </w:r>
      <w:r w:rsidR="00E03FEC">
        <w:rPr>
          <w:rFonts w:ascii="Times New Roman" w:hAnsi="Times New Roman" w:cs="Times New Roman"/>
        </w:rPr>
        <w:t xml:space="preserve"> </w:t>
      </w:r>
      <w:r w:rsidR="00180285">
        <w:rPr>
          <w:rFonts w:ascii="Times New Roman" w:hAnsi="Times New Roman" w:cs="Times New Roman"/>
        </w:rPr>
        <w:t xml:space="preserve"> </w:t>
      </w:r>
      <w:commentRangeStart w:id="3"/>
      <w:commentRangeStart w:id="4"/>
      <w:r w:rsidR="00180285">
        <w:rPr>
          <w:rFonts w:ascii="Times New Roman" w:hAnsi="Times New Roman" w:cs="Times New Roman"/>
        </w:rPr>
        <w:t xml:space="preserve">Not only </w:t>
      </w:r>
      <w:r w:rsidR="005F7B43">
        <w:rPr>
          <w:rFonts w:ascii="Times New Roman" w:hAnsi="Times New Roman" w:cs="Times New Roman"/>
        </w:rPr>
        <w:t xml:space="preserve">would disruptions caused by </w:t>
      </w:r>
      <w:r w:rsidR="00376FCF">
        <w:rPr>
          <w:rFonts w:ascii="Times New Roman" w:hAnsi="Times New Roman" w:cs="Times New Roman"/>
        </w:rPr>
        <w:t>inputs of nutrients and DOM and</w:t>
      </w:r>
      <w:r w:rsidR="00230A28">
        <w:rPr>
          <w:rFonts w:ascii="Times New Roman" w:hAnsi="Times New Roman" w:cs="Times New Roman"/>
        </w:rPr>
        <w:t xml:space="preserve"> </w:t>
      </w:r>
      <w:commentRangeEnd w:id="3"/>
      <w:r w:rsidR="00D63AF9">
        <w:rPr>
          <w:rStyle w:val="CommentReference"/>
        </w:rPr>
        <w:commentReference w:id="3"/>
      </w:r>
      <w:commentRangeEnd w:id="4"/>
      <w:r w:rsidR="00E03430">
        <w:rPr>
          <w:rStyle w:val="CommentReference"/>
        </w:rPr>
        <w:commentReference w:id="4"/>
      </w:r>
      <w:r w:rsidR="00230A28">
        <w:rPr>
          <w:rFonts w:ascii="Times New Roman" w:hAnsi="Times New Roman" w:cs="Times New Roman"/>
        </w:rPr>
        <w:t>cause perturbations in biogeochemical cycles, but changes in stoichiometric ratios (</w:t>
      </w:r>
      <w:proofErr w:type="gramStart"/>
      <w:r w:rsidR="00CB75CB">
        <w:rPr>
          <w:rFonts w:ascii="Times New Roman" w:hAnsi="Times New Roman" w:cs="Times New Roman"/>
        </w:rPr>
        <w:t>C:N</w:t>
      </w:r>
      <w:proofErr w:type="gramEnd"/>
      <w:r w:rsidR="00535D47">
        <w:rPr>
          <w:rFonts w:ascii="Times New Roman" w:hAnsi="Times New Roman" w:cs="Times New Roman"/>
        </w:rPr>
        <w:t xml:space="preserve">:P) can have impacts on </w:t>
      </w:r>
      <w:r w:rsidR="00FC26E8">
        <w:rPr>
          <w:rFonts w:ascii="Times New Roman" w:hAnsi="Times New Roman" w:cs="Times New Roman"/>
        </w:rPr>
        <w:t xml:space="preserve">essential fatty acids and </w:t>
      </w:r>
      <w:r w:rsidR="0008505F">
        <w:rPr>
          <w:rFonts w:ascii="Times New Roman" w:hAnsi="Times New Roman" w:cs="Times New Roman"/>
        </w:rPr>
        <w:t>overall,</w:t>
      </w:r>
      <w:r w:rsidR="00FC26E8">
        <w:rPr>
          <w:rFonts w:ascii="Times New Roman" w:hAnsi="Times New Roman" w:cs="Times New Roman"/>
        </w:rPr>
        <w:t xml:space="preserve"> the quality of </w:t>
      </w:r>
      <w:r w:rsidR="000C6DEC">
        <w:rPr>
          <w:rFonts w:ascii="Times New Roman" w:hAnsi="Times New Roman" w:cs="Times New Roman"/>
        </w:rPr>
        <w:t>food</w:t>
      </w:r>
      <w:r w:rsidR="00FC26E8">
        <w:rPr>
          <w:rFonts w:ascii="Times New Roman" w:hAnsi="Times New Roman" w:cs="Times New Roman"/>
        </w:rPr>
        <w:t xml:space="preserve"> that lower trophic levels (bacteria</w:t>
      </w:r>
      <w:r w:rsidR="0008505F">
        <w:rPr>
          <w:rFonts w:ascii="Times New Roman" w:hAnsi="Times New Roman" w:cs="Times New Roman"/>
        </w:rPr>
        <w:t xml:space="preserve"> and phytoplankton)</w:t>
      </w:r>
      <w:r w:rsidR="00FC26E8">
        <w:rPr>
          <w:rFonts w:ascii="Times New Roman" w:hAnsi="Times New Roman" w:cs="Times New Roman"/>
        </w:rPr>
        <w:t xml:space="preserve"> could provide for higher trophic levels </w:t>
      </w:r>
      <w:r w:rsidR="0008505F">
        <w:rPr>
          <w:rFonts w:ascii="Times New Roman" w:hAnsi="Times New Roman" w:cs="Times New Roman"/>
        </w:rPr>
        <w:t xml:space="preserve">(zooplankton and fish). </w:t>
      </w:r>
      <w:commentRangeStart w:id="5"/>
      <w:r w:rsidR="009B3C7A">
        <w:rPr>
          <w:rFonts w:ascii="Times New Roman" w:hAnsi="Times New Roman" w:cs="Times New Roman"/>
        </w:rPr>
        <w:t>W</w:t>
      </w:r>
      <w:r w:rsidR="00A00135" w:rsidRPr="003511CA">
        <w:rPr>
          <w:rFonts w:ascii="Times New Roman" w:hAnsi="Times New Roman" w:cs="Times New Roman"/>
        </w:rPr>
        <w:t xml:space="preserve">inter is </w:t>
      </w:r>
      <w:commentRangeEnd w:id="5"/>
      <w:r w:rsidR="00AF1047">
        <w:rPr>
          <w:rStyle w:val="CommentReference"/>
        </w:rPr>
        <w:commentReference w:id="5"/>
      </w:r>
      <w:r w:rsidR="00A00135" w:rsidRPr="003511CA">
        <w:rPr>
          <w:rFonts w:ascii="Times New Roman" w:hAnsi="Times New Roman" w:cs="Times New Roman"/>
        </w:rPr>
        <w:t xml:space="preserve">an integral component of annual limnological processes, </w:t>
      </w:r>
      <w:r w:rsidR="001223A7">
        <w:rPr>
          <w:rFonts w:ascii="Times New Roman" w:hAnsi="Times New Roman" w:cs="Times New Roman"/>
        </w:rPr>
        <w:t xml:space="preserve">and the better we understand </w:t>
      </w:r>
      <w:r w:rsidR="009D61B4">
        <w:rPr>
          <w:rFonts w:ascii="Times New Roman" w:hAnsi="Times New Roman" w:cs="Times New Roman"/>
        </w:rPr>
        <w:t xml:space="preserve">its role, </w:t>
      </w:r>
      <w:r w:rsidR="00A00135" w:rsidRPr="003511CA">
        <w:rPr>
          <w:rFonts w:ascii="Times New Roman" w:hAnsi="Times New Roman" w:cs="Times New Roman"/>
        </w:rPr>
        <w:t xml:space="preserve">the better we will be able to </w:t>
      </w:r>
      <w:r w:rsidR="009D61B4">
        <w:rPr>
          <w:rFonts w:ascii="Times New Roman" w:hAnsi="Times New Roman" w:cs="Times New Roman"/>
        </w:rPr>
        <w:t xml:space="preserve">inform </w:t>
      </w:r>
      <w:r w:rsidR="00DF1EF7">
        <w:rPr>
          <w:rFonts w:ascii="Times New Roman" w:hAnsi="Times New Roman" w:cs="Times New Roman"/>
        </w:rPr>
        <w:t xml:space="preserve">future research and apply </w:t>
      </w:r>
      <w:r w:rsidR="00BB3BFD" w:rsidRPr="003511CA">
        <w:rPr>
          <w:rFonts w:ascii="Times New Roman" w:hAnsi="Times New Roman" w:cs="Times New Roman"/>
        </w:rPr>
        <w:t>effective measures</w:t>
      </w:r>
      <w:r w:rsidR="005A57C2" w:rsidRPr="003511CA">
        <w:rPr>
          <w:rFonts w:ascii="Times New Roman" w:hAnsi="Times New Roman" w:cs="Times New Roman"/>
        </w:rPr>
        <w:t xml:space="preserve"> to </w:t>
      </w:r>
      <w:r w:rsidR="009B3C7A">
        <w:rPr>
          <w:rFonts w:ascii="Times New Roman" w:hAnsi="Times New Roman" w:cs="Times New Roman"/>
        </w:rPr>
        <w:t>manage</w:t>
      </w:r>
      <w:r w:rsidR="005A57C2" w:rsidRPr="003511CA">
        <w:rPr>
          <w:rFonts w:ascii="Times New Roman" w:hAnsi="Times New Roman" w:cs="Times New Roman"/>
        </w:rPr>
        <w:t xml:space="preserve"> </w:t>
      </w:r>
      <w:r w:rsidR="00674689" w:rsidRPr="003511CA">
        <w:rPr>
          <w:rFonts w:ascii="Times New Roman" w:hAnsi="Times New Roman" w:cs="Times New Roman"/>
        </w:rPr>
        <w:t>the</w:t>
      </w:r>
      <w:r w:rsidR="005A57C2" w:rsidRPr="003511CA">
        <w:rPr>
          <w:rFonts w:ascii="Times New Roman" w:hAnsi="Times New Roman" w:cs="Times New Roman"/>
        </w:rPr>
        <w:t xml:space="preserve"> Great Lakes and </w:t>
      </w:r>
      <w:r w:rsidR="009B3C7A">
        <w:rPr>
          <w:rFonts w:ascii="Times New Roman" w:hAnsi="Times New Roman" w:cs="Times New Roman"/>
        </w:rPr>
        <w:t>maintain</w:t>
      </w:r>
      <w:r w:rsidR="00082036">
        <w:rPr>
          <w:rFonts w:ascii="Times New Roman" w:hAnsi="Times New Roman" w:cs="Times New Roman"/>
        </w:rPr>
        <w:t xml:space="preserve"> healthy </w:t>
      </w:r>
      <w:r w:rsidR="00DF1EF7">
        <w:rPr>
          <w:rFonts w:ascii="Times New Roman" w:hAnsi="Times New Roman" w:cs="Times New Roman"/>
        </w:rPr>
        <w:t>ecosystems and communities</w:t>
      </w:r>
      <w:commentRangeStart w:id="6"/>
      <w:r w:rsidR="00DF1EF7">
        <w:rPr>
          <w:rFonts w:ascii="Times New Roman" w:hAnsi="Times New Roman" w:cs="Times New Roman"/>
        </w:rPr>
        <w:t>.</w:t>
      </w:r>
      <w:commentRangeEnd w:id="6"/>
      <w:r w:rsidR="00D13301">
        <w:rPr>
          <w:rStyle w:val="CommentReference"/>
        </w:rPr>
        <w:commentReference w:id="6"/>
      </w:r>
    </w:p>
    <w:p w14:paraId="4D56D003" w14:textId="72F51473" w:rsidR="008B4BC9" w:rsidRDefault="007774DD" w:rsidP="00EE54A0">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my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investigate </w:t>
      </w:r>
      <w:r w:rsidR="00B155BE" w:rsidRPr="003511CA">
        <w:rPr>
          <w:rFonts w:ascii="Times New Roman" w:hAnsi="Times New Roman" w:cs="Times New Roman"/>
        </w:rPr>
        <w:t xml:space="preserve">how seasonality </w:t>
      </w:r>
      <w:r w:rsidR="00A779F7" w:rsidRPr="003511CA">
        <w:rPr>
          <w:rFonts w:ascii="Times New Roman" w:hAnsi="Times New Roman" w:cs="Times New Roman"/>
        </w:rPr>
        <w:t xml:space="preserve">impacts </w:t>
      </w:r>
      <w:r w:rsidR="0004003A" w:rsidRPr="003511CA">
        <w:rPr>
          <w:rFonts w:ascii="Times New Roman" w:hAnsi="Times New Roman" w:cs="Times New Roman"/>
        </w:rPr>
        <w:t xml:space="preserve">microbial communities, with an emphasis on </w:t>
      </w:r>
      <w:r w:rsidR="00D93858" w:rsidRPr="003511CA">
        <w:rPr>
          <w:rFonts w:ascii="Times New Roman" w:hAnsi="Times New Roman" w:cs="Times New Roman"/>
        </w:rPr>
        <w:t>the transition from winter to spring.</w:t>
      </w:r>
      <w:r w:rsidR="00B91515">
        <w:rPr>
          <w:rFonts w:ascii="Times New Roman" w:hAnsi="Times New Roman" w:cs="Times New Roman"/>
        </w:rPr>
        <w:t xml:space="preserve">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w:t>
      </w:r>
      <w:commentRangeStart w:id="7"/>
      <w:r w:rsidR="00F41EFB">
        <w:rPr>
          <w:rFonts w:ascii="Times New Roman" w:hAnsi="Times New Roman" w:cs="Times New Roman"/>
        </w:rPr>
        <w:t>particulate organic matter</w:t>
      </w:r>
      <w:commentRangeEnd w:id="7"/>
      <w:r w:rsidR="00D63AF9">
        <w:rPr>
          <w:rStyle w:val="CommentReference"/>
        </w:rPr>
        <w:commentReference w:id="7"/>
      </w:r>
      <w:r w:rsidR="000C678C">
        <w:rPr>
          <w:rFonts w:ascii="Times New Roman" w:hAnsi="Times New Roman" w:cs="Times New Roman"/>
        </w:rPr>
        <w:t xml:space="preserve"> in conjunction with seasonal changes in temperature</w:t>
      </w:r>
      <w:r w:rsidR="008B73C6">
        <w:rPr>
          <w:rFonts w:ascii="Times New Roman" w:hAnsi="Times New Roman" w:cs="Times New Roman"/>
        </w:rPr>
        <w:t xml:space="preserve"> </w:t>
      </w:r>
      <w:r w:rsidR="004713F8">
        <w:rPr>
          <w:rFonts w:ascii="Times New Roman" w:hAnsi="Times New Roman" w:cs="Times New Roman"/>
          <w:b/>
          <w:bCs/>
        </w:rPr>
        <w:t>Hypothesis 1</w:t>
      </w:r>
      <w:r w:rsidR="00D13301">
        <w:rPr>
          <w:rFonts w:ascii="Times New Roman" w:hAnsi="Times New Roman" w:cs="Times New Roman"/>
          <w:b/>
          <w:bCs/>
        </w:rPr>
        <w:t>a</w:t>
      </w:r>
      <w:r w:rsidR="004713F8">
        <w:rPr>
          <w:rFonts w:ascii="Times New Roman" w:hAnsi="Times New Roman" w:cs="Times New Roman"/>
          <w:b/>
          <w:bCs/>
        </w:rPr>
        <w:t xml:space="preserve"> (H1</w:t>
      </w:r>
      <w:r w:rsidR="00D13301">
        <w:rPr>
          <w:rFonts w:ascii="Times New Roman" w:hAnsi="Times New Roman" w:cs="Times New Roman"/>
          <w:b/>
          <w:bCs/>
        </w:rPr>
        <w:t>a</w:t>
      </w:r>
      <w:r w:rsidR="004713F8">
        <w:rPr>
          <w:rFonts w:ascii="Times New Roman" w:hAnsi="Times New Roman" w:cs="Times New Roman"/>
          <w:b/>
          <w:bCs/>
        </w:rPr>
        <w:t xml:space="preserve">): </w:t>
      </w:r>
      <w:commentRangeStart w:id="8"/>
      <w:r w:rsidR="004713F8">
        <w:rPr>
          <w:rFonts w:ascii="Times New Roman" w:hAnsi="Times New Roman" w:cs="Times New Roman"/>
        </w:rPr>
        <w:t>O</w:t>
      </w:r>
      <w:r w:rsidR="00A65A84">
        <w:rPr>
          <w:rFonts w:ascii="Times New Roman" w:hAnsi="Times New Roman" w:cs="Times New Roman"/>
        </w:rPr>
        <w:t>ligotrophic systems will be more susceptible to temperature</w:t>
      </w:r>
      <w:r w:rsidR="0089079E">
        <w:rPr>
          <w:rFonts w:ascii="Times New Roman" w:hAnsi="Times New Roman" w:cs="Times New Roman"/>
        </w:rPr>
        <w:t xml:space="preserve"> effects on</w:t>
      </w:r>
      <w:r w:rsidR="00FE6EAD">
        <w:rPr>
          <w:rFonts w:ascii="Times New Roman" w:hAnsi="Times New Roman" w:cs="Times New Roman"/>
        </w:rPr>
        <w:t xml:space="preserve"> bacterial stoichiometry</w:t>
      </w:r>
      <w:r w:rsidR="005418A0">
        <w:rPr>
          <w:rFonts w:ascii="Times New Roman" w:hAnsi="Times New Roman" w:cs="Times New Roman"/>
        </w:rPr>
        <w:t>,</w:t>
      </w:r>
      <w:r w:rsidR="00373FBC">
        <w:rPr>
          <w:rFonts w:ascii="Times New Roman" w:hAnsi="Times New Roman" w:cs="Times New Roman"/>
        </w:rPr>
        <w:t xml:space="preserve"> shown by an increase in P content and </w:t>
      </w:r>
      <w:r w:rsidR="005418A0">
        <w:rPr>
          <w:rFonts w:ascii="Times New Roman" w:hAnsi="Times New Roman" w:cs="Times New Roman"/>
        </w:rPr>
        <w:t>cell size</w:t>
      </w:r>
      <w:commentRangeEnd w:id="8"/>
      <w:r w:rsidR="00D63AF9">
        <w:rPr>
          <w:rStyle w:val="CommentReference"/>
        </w:rPr>
        <w:commentReference w:id="8"/>
      </w:r>
      <w:r w:rsidR="0070282B">
        <w:rPr>
          <w:rFonts w:ascii="Times New Roman" w:hAnsi="Times New Roman" w:cs="Times New Roman"/>
        </w:rPr>
        <w:t xml:space="preserve">. </w:t>
      </w:r>
      <w:r w:rsidR="0070282B">
        <w:rPr>
          <w:rFonts w:ascii="Times New Roman" w:hAnsi="Times New Roman" w:cs="Times New Roman"/>
          <w:b/>
          <w:bCs/>
        </w:rPr>
        <w:t xml:space="preserve">Hypothesis </w:t>
      </w:r>
      <w:commentRangeStart w:id="9"/>
      <w:r w:rsidR="0070282B">
        <w:rPr>
          <w:rFonts w:ascii="Times New Roman" w:hAnsi="Times New Roman" w:cs="Times New Roman"/>
          <w:b/>
          <w:bCs/>
        </w:rPr>
        <w:t>1</w:t>
      </w:r>
      <w:r w:rsidR="00D13301">
        <w:rPr>
          <w:rFonts w:ascii="Times New Roman" w:hAnsi="Times New Roman" w:cs="Times New Roman"/>
          <w:b/>
          <w:bCs/>
        </w:rPr>
        <w:t>b</w:t>
      </w:r>
      <w:commentRangeEnd w:id="9"/>
      <w:r w:rsidR="00D13301">
        <w:rPr>
          <w:rStyle w:val="CommentReference"/>
        </w:rPr>
        <w:commentReference w:id="9"/>
      </w:r>
      <w:r w:rsidR="00D13301">
        <w:rPr>
          <w:rFonts w:ascii="Times New Roman" w:hAnsi="Times New Roman" w:cs="Times New Roman"/>
          <w:b/>
          <w:bCs/>
        </w:rPr>
        <w:t>a</w:t>
      </w:r>
      <w:r w:rsidR="0070282B">
        <w:rPr>
          <w:rFonts w:ascii="Times New Roman" w:hAnsi="Times New Roman" w:cs="Times New Roman"/>
          <w:b/>
          <w:bCs/>
        </w:rPr>
        <w:t xml:space="preserve"> (H</w:t>
      </w:r>
      <w:r w:rsidR="00D13301">
        <w:rPr>
          <w:rFonts w:ascii="Times New Roman" w:hAnsi="Times New Roman" w:cs="Times New Roman"/>
          <w:b/>
          <w:bCs/>
        </w:rPr>
        <w:t>1b</w:t>
      </w:r>
      <w:r w:rsidR="0070282B">
        <w:rPr>
          <w:rFonts w:ascii="Times New Roman" w:hAnsi="Times New Roman" w:cs="Times New Roman"/>
          <w:b/>
          <w:bCs/>
        </w:rPr>
        <w:t>):</w:t>
      </w:r>
      <w:r w:rsidR="00F77381">
        <w:rPr>
          <w:rFonts w:ascii="Times New Roman" w:hAnsi="Times New Roman" w:cs="Times New Roman"/>
          <w:b/>
          <w:bCs/>
        </w:rPr>
        <w:t xml:space="preserve"> </w:t>
      </w:r>
      <w:commentRangeStart w:id="10"/>
      <w:r w:rsidR="00F77381">
        <w:rPr>
          <w:rFonts w:ascii="Times New Roman" w:hAnsi="Times New Roman" w:cs="Times New Roman"/>
        </w:rPr>
        <w:t xml:space="preserve">Less severe </w:t>
      </w:r>
      <w:commentRangeEnd w:id="10"/>
      <w:r w:rsidR="00AF1047">
        <w:rPr>
          <w:rStyle w:val="CommentReference"/>
        </w:rPr>
        <w:commentReference w:id="10"/>
      </w:r>
      <w:commentRangeStart w:id="11"/>
      <w:r w:rsidR="00F77381">
        <w:rPr>
          <w:rFonts w:ascii="Times New Roman" w:hAnsi="Times New Roman" w:cs="Times New Roman"/>
        </w:rPr>
        <w:t>wi</w:t>
      </w:r>
      <w:commentRangeEnd w:id="11"/>
      <w:r w:rsidR="00C750F0">
        <w:rPr>
          <w:rStyle w:val="CommentReference"/>
        </w:rPr>
        <w:commentReference w:id="11"/>
      </w:r>
      <w:r w:rsidR="00F77381">
        <w:rPr>
          <w:rFonts w:ascii="Times New Roman" w:hAnsi="Times New Roman" w:cs="Times New Roman"/>
        </w:rPr>
        <w:t xml:space="preserve">nters </w:t>
      </w:r>
      <w:r w:rsidR="0051784F">
        <w:rPr>
          <w:rFonts w:ascii="Times New Roman" w:hAnsi="Times New Roman" w:cs="Times New Roman"/>
        </w:rPr>
        <w:t xml:space="preserve">will </w:t>
      </w:r>
      <w:r w:rsidR="0000700B">
        <w:rPr>
          <w:rFonts w:ascii="Times New Roman" w:hAnsi="Times New Roman" w:cs="Times New Roman"/>
        </w:rPr>
        <w:t>show a moderate response in stoichiometric plasticity</w:t>
      </w:r>
      <w:r w:rsidR="000205AC">
        <w:rPr>
          <w:rFonts w:ascii="Times New Roman" w:hAnsi="Times New Roman" w:cs="Times New Roman"/>
        </w:rPr>
        <w:t>.</w:t>
      </w:r>
      <w:r w:rsidR="0070282B">
        <w:rPr>
          <w:rFonts w:ascii="Times New Roman" w:hAnsi="Times New Roman" w:cs="Times New Roman"/>
          <w:b/>
          <w:bCs/>
        </w:rPr>
        <w:t xml:space="preserve"> </w:t>
      </w:r>
      <w:r w:rsidR="00830F82">
        <w:rPr>
          <w:rFonts w:ascii="Times New Roman" w:hAnsi="Times New Roman" w:cs="Times New Roman"/>
          <w:b/>
          <w:bCs/>
        </w:rPr>
        <w:t xml:space="preserve">Objective 2: </w:t>
      </w:r>
      <w:r w:rsidR="00830F82">
        <w:rPr>
          <w:rFonts w:ascii="Times New Roman" w:hAnsi="Times New Roman" w:cs="Times New Roman"/>
        </w:rPr>
        <w:t>e</w:t>
      </w:r>
      <w:r w:rsidR="0050017F">
        <w:rPr>
          <w:rFonts w:ascii="Times New Roman" w:hAnsi="Times New Roman" w:cs="Times New Roman"/>
        </w:rPr>
        <w:t>valuate microbial community resilience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w:t>
      </w:r>
      <w:r w:rsidR="0070282B">
        <w:rPr>
          <w:rFonts w:ascii="Times New Roman" w:hAnsi="Times New Roman" w:cs="Times New Roman"/>
          <w:b/>
          <w:bCs/>
        </w:rPr>
        <w:t xml:space="preserve"> 3</w:t>
      </w:r>
      <w:r w:rsidR="00EE243B">
        <w:rPr>
          <w:rFonts w:ascii="Times New Roman" w:hAnsi="Times New Roman" w:cs="Times New Roman"/>
          <w:b/>
          <w:bCs/>
        </w:rPr>
        <w:t xml:space="preserve"> (H</w:t>
      </w:r>
      <w:r w:rsidR="0070282B">
        <w:rPr>
          <w:rFonts w:ascii="Times New Roman" w:hAnsi="Times New Roman" w:cs="Times New Roman"/>
          <w:b/>
          <w:bCs/>
        </w:rPr>
        <w:t>3</w:t>
      </w:r>
      <w:r w:rsidR="00EE243B">
        <w:rPr>
          <w:rFonts w:ascii="Times New Roman" w:hAnsi="Times New Roman" w:cs="Times New Roman"/>
          <w:b/>
          <w:bCs/>
        </w:rPr>
        <w:t>):</w:t>
      </w:r>
      <w:r w:rsidR="00EE243B">
        <w:rPr>
          <w:rFonts w:ascii="Times New Roman" w:hAnsi="Times New Roman" w:cs="Times New Roman"/>
        </w:rPr>
        <w:t xml:space="preserve"> </w:t>
      </w:r>
      <w:r w:rsidR="00A73D40">
        <w:rPr>
          <w:rFonts w:ascii="Times New Roman" w:hAnsi="Times New Roman" w:cs="Times New Roman"/>
        </w:rPr>
        <w:t xml:space="preserve">oligotrophic systems </w:t>
      </w:r>
      <w:r w:rsidR="00BC25C4">
        <w:rPr>
          <w:rFonts w:ascii="Times New Roman" w:hAnsi="Times New Roman" w:cs="Times New Roman"/>
        </w:rPr>
        <w:t>will have a</w:t>
      </w:r>
      <w:r w:rsidR="00EE243B">
        <w:rPr>
          <w:rFonts w:ascii="Times New Roman" w:hAnsi="Times New Roman" w:cs="Times New Roman"/>
        </w:rPr>
        <w:t xml:space="preserve"> </w:t>
      </w:r>
      <w:r w:rsidR="00BC25C4">
        <w:rPr>
          <w:rFonts w:ascii="Times New Roman" w:hAnsi="Times New Roman" w:cs="Times New Roman"/>
        </w:rPr>
        <w:t xml:space="preserve">lower functional redundancy when compared to </w:t>
      </w:r>
      <w:r w:rsidR="00EB0546">
        <w:rPr>
          <w:rFonts w:ascii="Times New Roman" w:hAnsi="Times New Roman" w:cs="Times New Roman"/>
        </w:rPr>
        <w:t>eutrophic systems</w:t>
      </w:r>
      <w:r w:rsidR="00EE243B">
        <w:rPr>
          <w:rFonts w:ascii="Times New Roman" w:hAnsi="Times New Roman" w:cs="Times New Roman"/>
        </w:rPr>
        <w:t>, marked by</w:t>
      </w:r>
      <w:r w:rsidR="00DC49C9">
        <w:rPr>
          <w:rFonts w:ascii="Times New Roman" w:hAnsi="Times New Roman" w:cs="Times New Roman"/>
        </w:rPr>
        <w:t xml:space="preserve"> more specialized taxa</w:t>
      </w:r>
      <w:r w:rsidR="00A662B3">
        <w:rPr>
          <w:rFonts w:ascii="Times New Roman" w:hAnsi="Times New Roman" w:cs="Times New Roman"/>
        </w:rPr>
        <w:t xml:space="preserve"> </w:t>
      </w:r>
      <w:r w:rsidR="00091910">
        <w:rPr>
          <w:rFonts w:ascii="Times New Roman" w:hAnsi="Times New Roman" w:cs="Times New Roman"/>
        </w:rPr>
        <w:t>when compared to eutrophic systems</w:t>
      </w:r>
      <w:r w:rsidR="00216DA8">
        <w:rPr>
          <w:rFonts w:ascii="Times New Roman" w:hAnsi="Times New Roman" w:cs="Times New Roman"/>
        </w:rPr>
        <w:t xml:space="preserve"> making oligotrophic systems less resilient to changes in environmental conditions.</w:t>
      </w:r>
      <w:r w:rsidR="002F5830">
        <w:rPr>
          <w:rFonts w:ascii="Times New Roman" w:hAnsi="Times New Roman" w:cs="Times New Roman"/>
        </w:rPr>
        <w:t xml:space="preserve"> </w:t>
      </w:r>
      <w:r w:rsidR="00216DA8">
        <w:rPr>
          <w:rFonts w:ascii="Times New Roman" w:hAnsi="Times New Roman" w:cs="Times New Roman"/>
        </w:rPr>
        <w:t xml:space="preserve"> </w:t>
      </w:r>
    </w:p>
    <w:p w14:paraId="7EB8E020" w14:textId="67C4162B" w:rsidR="00E67013" w:rsidRPr="00037DFF" w:rsidRDefault="008B4BC9" w:rsidP="00EE54A0">
      <w:pPr>
        <w:rPr>
          <w:rFonts w:ascii="Times New Roman" w:hAnsi="Times New Roman" w:cs="Times New Roman"/>
        </w:rPr>
      </w:pPr>
      <w:commentRangeStart w:id="12"/>
      <w:r>
        <w:rPr>
          <w:rFonts w:ascii="Times New Roman" w:hAnsi="Times New Roman" w:cs="Times New Roman"/>
          <w:b/>
          <w:bCs/>
          <w:i/>
          <w:iCs/>
        </w:rPr>
        <w:t xml:space="preserve">Relation to </w:t>
      </w:r>
      <w:commentRangeEnd w:id="12"/>
      <w:r w:rsidR="00AF1047">
        <w:rPr>
          <w:rStyle w:val="CommentReference"/>
        </w:rPr>
        <w:commentReference w:id="12"/>
      </w:r>
      <w:r>
        <w:rPr>
          <w:rFonts w:ascii="Times New Roman" w:hAnsi="Times New Roman" w:cs="Times New Roman"/>
          <w:b/>
          <w:bCs/>
          <w:i/>
          <w:iCs/>
        </w:rPr>
        <w:t xml:space="preserve">MISG strategic plan: </w:t>
      </w:r>
      <w:r w:rsidR="008E0873">
        <w:rPr>
          <w:rFonts w:ascii="Times New Roman" w:hAnsi="Times New Roman" w:cs="Times New Roman"/>
        </w:rPr>
        <w:t xml:space="preserve">The </w:t>
      </w:r>
      <w:r w:rsidR="006E0B51">
        <w:rPr>
          <w:rFonts w:ascii="Times New Roman" w:hAnsi="Times New Roman" w:cs="Times New Roman"/>
        </w:rPr>
        <w:t xml:space="preserve">proposed </w:t>
      </w:r>
      <w:r w:rsidR="008E0873">
        <w:rPr>
          <w:rFonts w:ascii="Times New Roman" w:hAnsi="Times New Roman" w:cs="Times New Roman"/>
        </w:rPr>
        <w:t>research directly related to the 2024-2027 Michigan Sea Grant Strategic plan</w:t>
      </w:r>
      <w:r w:rsidR="00243EFA">
        <w:rPr>
          <w:rFonts w:ascii="Times New Roman" w:hAnsi="Times New Roman" w:cs="Times New Roman"/>
        </w:rPr>
        <w:t xml:space="preserve"> </w:t>
      </w:r>
      <w:r w:rsidR="00087473">
        <w:rPr>
          <w:rFonts w:ascii="Times New Roman" w:hAnsi="Times New Roman" w:cs="Times New Roman"/>
          <w:b/>
          <w:bCs/>
        </w:rPr>
        <w:t>Goal 1</w:t>
      </w:r>
      <w:r w:rsidR="004E7F49">
        <w:rPr>
          <w:rFonts w:ascii="Times New Roman" w:hAnsi="Times New Roman" w:cs="Times New Roman"/>
          <w:b/>
          <w:bCs/>
        </w:rPr>
        <w:t xml:space="preserve">, </w:t>
      </w:r>
      <w:r w:rsidR="001D23DC">
        <w:rPr>
          <w:rFonts w:ascii="Times New Roman" w:hAnsi="Times New Roman" w:cs="Times New Roman"/>
          <w:b/>
          <w:bCs/>
        </w:rPr>
        <w:t xml:space="preserve">Desired Outcome 1.2, </w:t>
      </w:r>
      <w:r w:rsidR="001D23DC">
        <w:rPr>
          <w:rFonts w:ascii="Times New Roman" w:hAnsi="Times New Roman" w:cs="Times New Roman"/>
        </w:rPr>
        <w:t>“</w:t>
      </w:r>
      <w:r w:rsidR="001E3771">
        <w:rPr>
          <w:rFonts w:ascii="Times New Roman" w:hAnsi="Times New Roman" w:cs="Times New Roman"/>
        </w:rPr>
        <w:t>Educators, students, and lifelong learners have current information</w:t>
      </w:r>
      <w:r w:rsidR="00590CFC">
        <w:rPr>
          <w:rFonts w:ascii="Times New Roman" w:hAnsi="Times New Roman" w:cs="Times New Roman"/>
        </w:rPr>
        <w:t xml:space="preserve"> and innovative tools that meet or exceed relevant standards and practices”</w:t>
      </w:r>
      <w:r w:rsidR="005A3913">
        <w:rPr>
          <w:rFonts w:ascii="Times New Roman" w:hAnsi="Times New Roman" w:cs="Times New Roman"/>
        </w:rPr>
        <w:t>.</w:t>
      </w:r>
      <w:r w:rsidR="00074584">
        <w:rPr>
          <w:rFonts w:ascii="Times New Roman" w:hAnsi="Times New Roman" w:cs="Times New Roman"/>
        </w:rPr>
        <w:t xml:space="preserve"> </w:t>
      </w:r>
      <w:r w:rsidR="00515DDA">
        <w:rPr>
          <w:rFonts w:ascii="Times New Roman" w:hAnsi="Times New Roman" w:cs="Times New Roman"/>
          <w:b/>
          <w:bCs/>
        </w:rPr>
        <w:t>Goal 3, Desired Outcome 3.</w:t>
      </w:r>
      <w:r w:rsidR="007D36C5">
        <w:rPr>
          <w:rFonts w:ascii="Times New Roman" w:hAnsi="Times New Roman" w:cs="Times New Roman"/>
          <w:b/>
          <w:bCs/>
        </w:rPr>
        <w:t>2</w:t>
      </w:r>
      <w:r w:rsidR="00D53077">
        <w:rPr>
          <w:rFonts w:ascii="Times New Roman" w:hAnsi="Times New Roman" w:cs="Times New Roman"/>
          <w:b/>
          <w:bCs/>
        </w:rPr>
        <w:t xml:space="preserve">, </w:t>
      </w:r>
      <w:r w:rsidR="00D53077">
        <w:rPr>
          <w:rFonts w:ascii="Times New Roman" w:hAnsi="Times New Roman" w:cs="Times New Roman"/>
        </w:rPr>
        <w:t>“Evidence-based science, traditional and local, and innovative solutions inform and improve management and conservation of coastal habitats”.</w:t>
      </w:r>
      <w:r w:rsidR="00F37CC3">
        <w:rPr>
          <w:rFonts w:ascii="Times New Roman" w:hAnsi="Times New Roman" w:cs="Times New Roman"/>
        </w:rPr>
        <w:t xml:space="preserve"> </w:t>
      </w:r>
      <w:r w:rsidR="00F37CC3">
        <w:rPr>
          <w:rFonts w:ascii="Times New Roman" w:hAnsi="Times New Roman" w:cs="Times New Roman"/>
          <w:b/>
          <w:bCs/>
        </w:rPr>
        <w:t>Goal 7, Desire</w:t>
      </w:r>
      <w:r w:rsidR="00C1323B">
        <w:rPr>
          <w:rFonts w:ascii="Times New Roman" w:hAnsi="Times New Roman" w:cs="Times New Roman"/>
          <w:b/>
          <w:bCs/>
        </w:rPr>
        <w:t>d</w:t>
      </w:r>
      <w:r w:rsidR="00F37CC3">
        <w:rPr>
          <w:rFonts w:ascii="Times New Roman" w:hAnsi="Times New Roman" w:cs="Times New Roman"/>
          <w:b/>
          <w:bCs/>
        </w:rPr>
        <w:t xml:space="preserve"> Outcome 7.</w:t>
      </w:r>
      <w:r w:rsidR="00037DFF">
        <w:rPr>
          <w:rFonts w:ascii="Times New Roman" w:hAnsi="Times New Roman" w:cs="Times New Roman"/>
          <w:b/>
          <w:bCs/>
        </w:rPr>
        <w:t xml:space="preserve">1, </w:t>
      </w:r>
      <w:r w:rsidR="00037DFF">
        <w:rPr>
          <w:rFonts w:ascii="Times New Roman" w:hAnsi="Times New Roman" w:cs="Times New Roman"/>
        </w:rPr>
        <w:t xml:space="preserve">“Scientific understanding, including traditional and </w:t>
      </w:r>
      <w:r w:rsidR="00037DFF">
        <w:rPr>
          <w:rFonts w:ascii="Times New Roman" w:hAnsi="Times New Roman" w:cs="Times New Roman"/>
        </w:rPr>
        <w:lastRenderedPageBreak/>
        <w:t xml:space="preserve">local knowledge, provides foundational information, and all community members </w:t>
      </w:r>
      <w:r w:rsidR="00E129FF">
        <w:rPr>
          <w:rFonts w:ascii="Times New Roman" w:hAnsi="Times New Roman" w:cs="Times New Roman"/>
        </w:rPr>
        <w:t xml:space="preserve">understand the impacts of changing conditions and coastal hazards and </w:t>
      </w:r>
      <w:r w:rsidR="00E12558">
        <w:rPr>
          <w:rFonts w:ascii="Times New Roman" w:hAnsi="Times New Roman" w:cs="Times New Roman"/>
        </w:rPr>
        <w:t>can</w:t>
      </w:r>
      <w:r w:rsidR="00E129FF">
        <w:rPr>
          <w:rFonts w:ascii="Times New Roman" w:hAnsi="Times New Roman" w:cs="Times New Roman"/>
        </w:rPr>
        <w:t xml:space="preserve"> prepare, respond and adapt</w:t>
      </w:r>
      <w:r w:rsidR="00E12558">
        <w:rPr>
          <w:rFonts w:ascii="Times New Roman" w:hAnsi="Times New Roman" w:cs="Times New Roman"/>
        </w:rPr>
        <w:t>”.</w:t>
      </w:r>
    </w:p>
    <w:p w14:paraId="6DD18A53" w14:textId="4E7AADAF" w:rsidR="00431A50" w:rsidRPr="00C63F50" w:rsidRDefault="007774DD" w:rsidP="00EE54A0">
      <w:pPr>
        <w:rPr>
          <w:rFonts w:ascii="Times New Roman" w:hAnsi="Times New Roman" w:cs="Times New Roman"/>
        </w:rPr>
      </w:pPr>
      <w:r>
        <w:rPr>
          <w:rFonts w:ascii="Times New Roman" w:hAnsi="Times New Roman" w:cs="Times New Roman"/>
          <w:b/>
          <w:bCs/>
          <w:i/>
          <w:iCs/>
        </w:rPr>
        <w:t xml:space="preserve">Experimental Design: </w:t>
      </w:r>
      <w:r w:rsidR="006525C1">
        <w:rPr>
          <w:rFonts w:ascii="Times New Roman" w:hAnsi="Times New Roman" w:cs="Times New Roman"/>
          <w:b/>
          <w:bCs/>
        </w:rPr>
        <w:t>Experiment 1:</w:t>
      </w:r>
      <w:r w:rsidR="00431A50">
        <w:rPr>
          <w:rFonts w:ascii="Times New Roman" w:hAnsi="Times New Roman" w:cs="Times New Roman"/>
        </w:rPr>
        <w:t xml:space="preserve"> </w:t>
      </w:r>
      <w:r w:rsidR="002D396D">
        <w:rPr>
          <w:rFonts w:ascii="Times New Roman" w:hAnsi="Times New Roman" w:cs="Times New Roman"/>
        </w:rPr>
        <w:t xml:space="preserve">To investigate </w:t>
      </w:r>
      <w:r w:rsidR="002D396D">
        <w:rPr>
          <w:rFonts w:ascii="Times New Roman" w:hAnsi="Times New Roman" w:cs="Times New Roman"/>
          <w:b/>
          <w:bCs/>
        </w:rPr>
        <w:t>H1</w:t>
      </w:r>
      <w:r w:rsidR="000205AC">
        <w:rPr>
          <w:rFonts w:ascii="Times New Roman" w:hAnsi="Times New Roman" w:cs="Times New Roman"/>
          <w:b/>
          <w:bCs/>
        </w:rPr>
        <w:t xml:space="preserve"> and H2</w:t>
      </w:r>
      <w:r w:rsidR="002D396D">
        <w:rPr>
          <w:rFonts w:ascii="Times New Roman" w:hAnsi="Times New Roman" w:cs="Times New Roman"/>
          <w:b/>
          <w:bCs/>
        </w:rPr>
        <w:t xml:space="preserve">, </w:t>
      </w:r>
      <w:r w:rsidR="002D396D">
        <w:rPr>
          <w:rFonts w:ascii="Times New Roman" w:hAnsi="Times New Roman" w:cs="Times New Roman"/>
        </w:rPr>
        <w:t>b</w:t>
      </w:r>
      <w:r w:rsidR="007E67B2">
        <w:rPr>
          <w:rFonts w:ascii="Times New Roman" w:hAnsi="Times New Roman" w:cs="Times New Roman"/>
        </w:rPr>
        <w:t xml:space="preserve">acterial communities </w:t>
      </w:r>
      <w:r w:rsidR="006A3248">
        <w:rPr>
          <w:rFonts w:ascii="Times New Roman" w:hAnsi="Times New Roman" w:cs="Times New Roman"/>
        </w:rPr>
        <w:t xml:space="preserve">from </w:t>
      </w:r>
      <w:commentRangeStart w:id="13"/>
      <w:r w:rsidR="00D0485B">
        <w:rPr>
          <w:rFonts w:ascii="Times New Roman" w:hAnsi="Times New Roman" w:cs="Times New Roman"/>
        </w:rPr>
        <w:t>Lake</w:t>
      </w:r>
      <w:r w:rsidR="00052CE7">
        <w:rPr>
          <w:rFonts w:ascii="Times New Roman" w:hAnsi="Times New Roman" w:cs="Times New Roman"/>
        </w:rPr>
        <w:t xml:space="preserve"> Superior, Huron, and Erie</w:t>
      </w:r>
      <w:r w:rsidR="004D5BE1">
        <w:rPr>
          <w:rFonts w:ascii="Times New Roman" w:hAnsi="Times New Roman" w:cs="Times New Roman"/>
        </w:rPr>
        <w:t xml:space="preserve"> </w:t>
      </w:r>
      <w:commentRangeEnd w:id="13"/>
      <w:r w:rsidR="00AF1047">
        <w:rPr>
          <w:rStyle w:val="CommentReference"/>
        </w:rPr>
        <w:commentReference w:id="13"/>
      </w:r>
      <w:r w:rsidR="004D5BE1">
        <w:rPr>
          <w:rFonts w:ascii="Times New Roman" w:hAnsi="Times New Roman" w:cs="Times New Roman"/>
        </w:rPr>
        <w:t>will be collected</w:t>
      </w:r>
      <w:r w:rsidR="00C63F50">
        <w:rPr>
          <w:rFonts w:ascii="Times New Roman" w:hAnsi="Times New Roman" w:cs="Times New Roman"/>
        </w:rPr>
        <w:t>,</w:t>
      </w:r>
      <w:r w:rsidR="004D5BE1">
        <w:rPr>
          <w:rFonts w:ascii="Times New Roman" w:hAnsi="Times New Roman" w:cs="Times New Roman"/>
        </w:rPr>
        <w:t xml:space="preserve"> </w:t>
      </w:r>
      <w:commentRangeStart w:id="14"/>
      <w:r w:rsidR="004D5BE1">
        <w:rPr>
          <w:rFonts w:ascii="Times New Roman" w:hAnsi="Times New Roman" w:cs="Times New Roman"/>
        </w:rPr>
        <w:t xml:space="preserve">and </w:t>
      </w:r>
      <w:r w:rsidR="00C63F50">
        <w:rPr>
          <w:rFonts w:ascii="Times New Roman" w:hAnsi="Times New Roman" w:cs="Times New Roman"/>
        </w:rPr>
        <w:t xml:space="preserve">an </w:t>
      </w:r>
      <w:r w:rsidR="00C63F50">
        <w:rPr>
          <w:rFonts w:ascii="Times New Roman" w:hAnsi="Times New Roman" w:cs="Times New Roman"/>
          <w:i/>
          <w:iCs/>
        </w:rPr>
        <w:t>in situ</w:t>
      </w:r>
      <w:r w:rsidR="00C63F50">
        <w:rPr>
          <w:rFonts w:ascii="Times New Roman" w:hAnsi="Times New Roman" w:cs="Times New Roman"/>
        </w:rPr>
        <w:t xml:space="preserve"> reciprocal transplant experiment</w:t>
      </w:r>
      <w:r w:rsidR="004D5BE1">
        <w:rPr>
          <w:rFonts w:ascii="Times New Roman" w:hAnsi="Times New Roman" w:cs="Times New Roman"/>
        </w:rPr>
        <w:t xml:space="preserve"> </w:t>
      </w:r>
      <w:r w:rsidR="00C63F50">
        <w:rPr>
          <w:rFonts w:ascii="Times New Roman" w:hAnsi="Times New Roman" w:cs="Times New Roman"/>
        </w:rPr>
        <w:t xml:space="preserve">using </w:t>
      </w:r>
      <w:r w:rsidR="008464EE">
        <w:rPr>
          <w:rFonts w:ascii="Times New Roman" w:hAnsi="Times New Roman" w:cs="Times New Roman"/>
        </w:rPr>
        <w:t>dialysis bags</w:t>
      </w:r>
      <w:r w:rsidR="00C63F50">
        <w:rPr>
          <w:rFonts w:ascii="Times New Roman" w:hAnsi="Times New Roman" w:cs="Times New Roman"/>
        </w:rPr>
        <w:t xml:space="preserve"> </w:t>
      </w:r>
      <w:r w:rsidR="000515D3">
        <w:rPr>
          <w:rFonts w:ascii="Times New Roman" w:hAnsi="Times New Roman" w:cs="Times New Roman"/>
        </w:rPr>
        <w:t xml:space="preserve">(14,000 </w:t>
      </w:r>
      <w:proofErr w:type="spellStart"/>
      <w:r w:rsidR="000515D3">
        <w:rPr>
          <w:rFonts w:ascii="Times New Roman" w:hAnsi="Times New Roman" w:cs="Times New Roman"/>
        </w:rPr>
        <w:t>kDa</w:t>
      </w:r>
      <w:proofErr w:type="spellEnd"/>
      <w:r w:rsidR="000515D3">
        <w:rPr>
          <w:rFonts w:ascii="Times New Roman" w:hAnsi="Times New Roman" w:cs="Times New Roman"/>
        </w:rPr>
        <w:t xml:space="preserve"> </w:t>
      </w:r>
      <w:r w:rsidR="00D50802">
        <w:rPr>
          <w:rFonts w:ascii="Times New Roman" w:hAnsi="Times New Roman" w:cs="Times New Roman"/>
        </w:rPr>
        <w:t>MWCO, cellulose membrane</w:t>
      </w:r>
      <w:r w:rsidR="00873764">
        <w:rPr>
          <w:rFonts w:ascii="Times New Roman" w:hAnsi="Times New Roman" w:cs="Times New Roman"/>
        </w:rPr>
        <w:t>, 76 mm flat width</w:t>
      </w:r>
      <w:r w:rsidR="00806FF5">
        <w:rPr>
          <w:rFonts w:ascii="Times New Roman" w:hAnsi="Times New Roman" w:cs="Times New Roman"/>
        </w:rPr>
        <w:t>,</w:t>
      </w:r>
      <w:r w:rsidR="00873764">
        <w:rPr>
          <w:rFonts w:ascii="Times New Roman" w:hAnsi="Times New Roman" w:cs="Times New Roman"/>
        </w:rPr>
        <w:t xml:space="preserve"> to allow for </w:t>
      </w:r>
      <w:r w:rsidR="008A40C4">
        <w:rPr>
          <w:rFonts w:ascii="Times New Roman" w:hAnsi="Times New Roman" w:cs="Times New Roman"/>
        </w:rPr>
        <w:t xml:space="preserve">substrates smaller than 12,000 </w:t>
      </w:r>
      <w:proofErr w:type="spellStart"/>
      <w:r w:rsidR="008A40C4">
        <w:rPr>
          <w:rFonts w:ascii="Times New Roman" w:hAnsi="Times New Roman" w:cs="Times New Roman"/>
        </w:rPr>
        <w:t>kDa</w:t>
      </w:r>
      <w:proofErr w:type="spellEnd"/>
      <w:r w:rsidR="008A40C4">
        <w:rPr>
          <w:rFonts w:ascii="Times New Roman" w:hAnsi="Times New Roman" w:cs="Times New Roman"/>
        </w:rPr>
        <w:t xml:space="preserve"> to diffuse across the membrane</w:t>
      </w:r>
      <w:r w:rsidR="008B4BAF">
        <w:rPr>
          <w:rFonts w:ascii="Times New Roman" w:hAnsi="Times New Roman" w:cs="Times New Roman"/>
        </w:rPr>
        <w:t xml:space="preserve">, allowing for exposure to ambient temperature and nutrient </w:t>
      </w:r>
      <w:r w:rsidR="00806FF5">
        <w:rPr>
          <w:rFonts w:ascii="Times New Roman" w:hAnsi="Times New Roman" w:cs="Times New Roman"/>
        </w:rPr>
        <w:t>condition</w:t>
      </w:r>
      <w:r w:rsidR="000515D3">
        <w:rPr>
          <w:rFonts w:ascii="Times New Roman" w:hAnsi="Times New Roman" w:cs="Times New Roman"/>
        </w:rPr>
        <w:t xml:space="preserve"> </w:t>
      </w:r>
      <w:r w:rsidR="00C63F50">
        <w:rPr>
          <w:rFonts w:ascii="Times New Roman" w:hAnsi="Times New Roman" w:cs="Times New Roman"/>
        </w:rPr>
        <w:t>will be conducted</w:t>
      </w:r>
      <w:r w:rsidR="00806FF5">
        <w:rPr>
          <w:rFonts w:ascii="Times New Roman" w:hAnsi="Times New Roman" w:cs="Times New Roman"/>
        </w:rPr>
        <w:t>)</w:t>
      </w:r>
      <w:r w:rsidR="00657D4E">
        <w:rPr>
          <w:rFonts w:ascii="Times New Roman" w:hAnsi="Times New Roman" w:cs="Times New Roman"/>
        </w:rPr>
        <w:t xml:space="preserve"> </w:t>
      </w:r>
      <w:commentRangeStart w:id="15"/>
      <w:r w:rsidR="00657D4E">
        <w:rPr>
          <w:rFonts w:ascii="Times New Roman" w:hAnsi="Times New Roman" w:cs="Times New Roman"/>
        </w:rPr>
        <w:t>where</w:t>
      </w:r>
      <w:r w:rsidR="00EF2C30">
        <w:rPr>
          <w:rFonts w:ascii="Times New Roman" w:hAnsi="Times New Roman" w:cs="Times New Roman"/>
        </w:rPr>
        <w:t xml:space="preserve"> Lake Superior and Huron communities</w:t>
      </w:r>
      <w:r w:rsidR="006E1694">
        <w:rPr>
          <w:rFonts w:ascii="Times New Roman" w:hAnsi="Times New Roman" w:cs="Times New Roman"/>
        </w:rPr>
        <w:t xml:space="preserve"> </w:t>
      </w:r>
      <w:r w:rsidR="00D95939">
        <w:rPr>
          <w:rFonts w:ascii="Times New Roman" w:hAnsi="Times New Roman" w:cs="Times New Roman"/>
        </w:rPr>
        <w:t xml:space="preserve">will be swapped </w:t>
      </w:r>
      <w:r w:rsidR="00657D4E">
        <w:rPr>
          <w:rFonts w:ascii="Times New Roman" w:hAnsi="Times New Roman" w:cs="Times New Roman"/>
        </w:rPr>
        <w:t>and repeated</w:t>
      </w:r>
      <w:commentRangeEnd w:id="15"/>
      <w:r w:rsidR="00AF1047">
        <w:rPr>
          <w:rStyle w:val="CommentReference"/>
        </w:rPr>
        <w:commentReference w:id="15"/>
      </w:r>
      <w:r w:rsidR="00657D4E">
        <w:rPr>
          <w:rFonts w:ascii="Times New Roman" w:hAnsi="Times New Roman" w:cs="Times New Roman"/>
        </w:rPr>
        <w:t xml:space="preserve"> for</w:t>
      </w:r>
      <w:r w:rsidR="00130CD4">
        <w:rPr>
          <w:rFonts w:ascii="Times New Roman" w:hAnsi="Times New Roman" w:cs="Times New Roman"/>
        </w:rPr>
        <w:t xml:space="preserve"> Lake Huron and Lake Erie</w:t>
      </w:r>
      <w:r w:rsidR="00657D4E">
        <w:rPr>
          <w:rFonts w:ascii="Times New Roman" w:hAnsi="Times New Roman" w:cs="Times New Roman"/>
        </w:rPr>
        <w:t xml:space="preserve"> </w:t>
      </w:r>
      <w:proofErr w:type="spellStart"/>
      <w:r w:rsidR="00657D4E">
        <w:rPr>
          <w:rFonts w:ascii="Times New Roman" w:hAnsi="Times New Roman" w:cs="Times New Roman"/>
        </w:rPr>
        <w:t>communities</w:t>
      </w:r>
      <w:commentRangeEnd w:id="14"/>
      <w:r w:rsidR="00AF1047">
        <w:rPr>
          <w:rStyle w:val="CommentReference"/>
        </w:rPr>
        <w:commentReference w:id="14"/>
      </w:r>
      <w:r w:rsidR="00657D4E">
        <w:rPr>
          <w:rFonts w:ascii="Times New Roman" w:hAnsi="Times New Roman" w:cs="Times New Roman"/>
        </w:rPr>
        <w:t>.</w:t>
      </w:r>
      <w:r w:rsidR="00CA5990">
        <w:rPr>
          <w:rFonts w:ascii="Times New Roman" w:hAnsi="Times New Roman" w:cs="Times New Roman"/>
        </w:rPr>
        <w:t>The</w:t>
      </w:r>
      <w:proofErr w:type="spellEnd"/>
      <w:r w:rsidR="00CA5990">
        <w:rPr>
          <w:rFonts w:ascii="Times New Roman" w:hAnsi="Times New Roman" w:cs="Times New Roman"/>
        </w:rPr>
        <w:t xml:space="preserve"> bacterial response to </w:t>
      </w:r>
      <w:r w:rsidR="00F0528A">
        <w:rPr>
          <w:rFonts w:ascii="Times New Roman" w:hAnsi="Times New Roman" w:cs="Times New Roman"/>
        </w:rPr>
        <w:t xml:space="preserve">being transplanted into a different environment </w:t>
      </w:r>
      <w:commentRangeStart w:id="16"/>
      <w:r w:rsidR="00F0528A">
        <w:rPr>
          <w:rFonts w:ascii="Times New Roman" w:hAnsi="Times New Roman" w:cs="Times New Roman"/>
        </w:rPr>
        <w:t xml:space="preserve">will be tracked </w:t>
      </w:r>
      <w:r w:rsidR="00C3728D">
        <w:rPr>
          <w:rFonts w:ascii="Times New Roman" w:hAnsi="Times New Roman" w:cs="Times New Roman"/>
        </w:rPr>
        <w:t>throughout</w:t>
      </w:r>
      <w:r w:rsidR="00F0528A">
        <w:rPr>
          <w:rFonts w:ascii="Times New Roman" w:hAnsi="Times New Roman" w:cs="Times New Roman"/>
        </w:rPr>
        <w:t xml:space="preserve"> </w:t>
      </w:r>
      <w:commentRangeStart w:id="17"/>
      <w:r w:rsidR="00F0528A">
        <w:rPr>
          <w:rFonts w:ascii="Times New Roman" w:hAnsi="Times New Roman" w:cs="Times New Roman"/>
        </w:rPr>
        <w:t>48</w:t>
      </w:r>
      <w:commentRangeEnd w:id="17"/>
      <w:r w:rsidR="00AF1047">
        <w:rPr>
          <w:rStyle w:val="CommentReference"/>
        </w:rPr>
        <w:commentReference w:id="17"/>
      </w:r>
      <w:r w:rsidR="00F0528A">
        <w:rPr>
          <w:rFonts w:ascii="Times New Roman" w:hAnsi="Times New Roman" w:cs="Times New Roman"/>
        </w:rPr>
        <w:t xml:space="preserve"> </w:t>
      </w:r>
      <w:commentRangeStart w:id="18"/>
      <w:proofErr w:type="spellStart"/>
      <w:r w:rsidR="00F0528A">
        <w:rPr>
          <w:rFonts w:ascii="Times New Roman" w:hAnsi="Times New Roman" w:cs="Times New Roman"/>
        </w:rPr>
        <w:t>hrs</w:t>
      </w:r>
      <w:proofErr w:type="spellEnd"/>
      <w:r w:rsidR="00C3728D">
        <w:rPr>
          <w:rFonts w:ascii="Times New Roman" w:hAnsi="Times New Roman" w:cs="Times New Roman"/>
        </w:rPr>
        <w:t xml:space="preserve"> </w:t>
      </w:r>
      <w:commentRangeEnd w:id="18"/>
      <w:r w:rsidR="00AF1047">
        <w:rPr>
          <w:rStyle w:val="CommentReference"/>
        </w:rPr>
        <w:commentReference w:id="18"/>
      </w:r>
      <w:r w:rsidR="00C3728D">
        <w:rPr>
          <w:rFonts w:ascii="Times New Roman" w:hAnsi="Times New Roman" w:cs="Times New Roman"/>
        </w:rPr>
        <w:t xml:space="preserve">with </w:t>
      </w:r>
      <w:commentRangeStart w:id="19"/>
      <w:r w:rsidR="00C3728D">
        <w:rPr>
          <w:rFonts w:ascii="Times New Roman" w:hAnsi="Times New Roman" w:cs="Times New Roman"/>
        </w:rPr>
        <w:t xml:space="preserve">sub-sampling </w:t>
      </w:r>
      <w:commentRangeEnd w:id="19"/>
      <w:r w:rsidR="00AF1047">
        <w:rPr>
          <w:rStyle w:val="CommentReference"/>
        </w:rPr>
        <w:commentReference w:id="19"/>
      </w:r>
      <w:r w:rsidR="00C3728D">
        <w:rPr>
          <w:rFonts w:ascii="Times New Roman" w:hAnsi="Times New Roman" w:cs="Times New Roman"/>
        </w:rPr>
        <w:t xml:space="preserve">taken at </w:t>
      </w:r>
      <w:r w:rsidR="00AF1047">
        <w:rPr>
          <w:rFonts w:ascii="Times New Roman" w:hAnsi="Times New Roman" w:cs="Times New Roman"/>
        </w:rPr>
        <w:t>12 h intervals</w:t>
      </w:r>
      <w:commentRangeEnd w:id="16"/>
      <w:r w:rsidR="00AF1047">
        <w:rPr>
          <w:rStyle w:val="CommentReference"/>
        </w:rPr>
        <w:commentReference w:id="16"/>
      </w:r>
      <w:r w:rsidR="002C5A7F">
        <w:rPr>
          <w:rFonts w:ascii="Times New Roman" w:hAnsi="Times New Roman" w:cs="Times New Roman"/>
        </w:rPr>
        <w:t xml:space="preserve"> (0, 12, 24, 36, and 48)</w:t>
      </w:r>
      <w:r w:rsidR="00C3728D">
        <w:rPr>
          <w:rFonts w:ascii="Times New Roman" w:hAnsi="Times New Roman" w:cs="Times New Roman"/>
        </w:rPr>
        <w:t xml:space="preserve">. </w:t>
      </w:r>
      <w:r w:rsidR="00AF1047">
        <w:rPr>
          <w:rFonts w:ascii="Times New Roman" w:hAnsi="Times New Roman" w:cs="Times New Roman"/>
        </w:rPr>
        <w:t>S</w:t>
      </w:r>
      <w:r w:rsidR="009A10C9">
        <w:rPr>
          <w:rFonts w:ascii="Times New Roman" w:hAnsi="Times New Roman" w:cs="Times New Roman"/>
        </w:rPr>
        <w:t xml:space="preserve">amples from </w:t>
      </w:r>
      <w:r w:rsidR="00AF1047">
        <w:rPr>
          <w:rFonts w:ascii="Times New Roman" w:hAnsi="Times New Roman" w:cs="Times New Roman"/>
        </w:rPr>
        <w:t xml:space="preserve">each </w:t>
      </w:r>
      <w:r w:rsidR="009A10C9">
        <w:rPr>
          <w:rFonts w:ascii="Times New Roman" w:hAnsi="Times New Roman" w:cs="Times New Roman"/>
        </w:rPr>
        <w:t>host lake</w:t>
      </w:r>
      <w:r w:rsidR="00E76531">
        <w:rPr>
          <w:rFonts w:ascii="Times New Roman" w:hAnsi="Times New Roman" w:cs="Times New Roman"/>
        </w:rPr>
        <w:t xml:space="preserve"> will also be collected </w:t>
      </w:r>
      <w:commentRangeStart w:id="20"/>
      <w:r w:rsidR="00E76531">
        <w:rPr>
          <w:rFonts w:ascii="Times New Roman" w:hAnsi="Times New Roman" w:cs="Times New Roman"/>
        </w:rPr>
        <w:t xml:space="preserve">for analysis </w:t>
      </w:r>
      <w:commentRangeEnd w:id="20"/>
      <w:r w:rsidR="00AF1047">
        <w:rPr>
          <w:rStyle w:val="CommentReference"/>
        </w:rPr>
        <w:commentReference w:id="20"/>
      </w:r>
      <w:r w:rsidR="00AF1047">
        <w:rPr>
          <w:rFonts w:ascii="Times New Roman" w:hAnsi="Times New Roman" w:cs="Times New Roman"/>
        </w:rPr>
        <w:t>w</w:t>
      </w:r>
      <w:r w:rsidR="00E76531">
        <w:rPr>
          <w:rFonts w:ascii="Times New Roman" w:hAnsi="Times New Roman" w:cs="Times New Roman"/>
        </w:rPr>
        <w:t xml:space="preserve">at the beginning and end of the </w:t>
      </w:r>
      <w:r w:rsidR="00783736">
        <w:rPr>
          <w:rFonts w:ascii="Times New Roman" w:hAnsi="Times New Roman" w:cs="Times New Roman"/>
        </w:rPr>
        <w:t xml:space="preserve">incubation period. </w:t>
      </w:r>
      <w:r w:rsidR="007B0597">
        <w:rPr>
          <w:rFonts w:ascii="Times New Roman" w:hAnsi="Times New Roman" w:cs="Times New Roman"/>
        </w:rPr>
        <w:t>Water s</w:t>
      </w:r>
      <w:r w:rsidR="00737138">
        <w:rPr>
          <w:rFonts w:ascii="Times New Roman" w:hAnsi="Times New Roman" w:cs="Times New Roman"/>
        </w:rPr>
        <w:t xml:space="preserve">amples will be analyzed for particulate C, N, and P of the bacterial communities and the </w:t>
      </w:r>
      <w:r w:rsidR="007B0597">
        <w:rPr>
          <w:rFonts w:ascii="Times New Roman" w:hAnsi="Times New Roman" w:cs="Times New Roman"/>
        </w:rPr>
        <w:t>seston</w:t>
      </w:r>
      <w:r w:rsidR="00737138">
        <w:rPr>
          <w:rFonts w:ascii="Times New Roman" w:hAnsi="Times New Roman" w:cs="Times New Roman"/>
        </w:rPr>
        <w:t xml:space="preserve"> inside the dialysis bag. </w:t>
      </w:r>
      <w:commentRangeStart w:id="21"/>
      <w:r w:rsidR="00783736">
        <w:rPr>
          <w:rFonts w:ascii="Times New Roman" w:hAnsi="Times New Roman" w:cs="Times New Roman"/>
        </w:rPr>
        <w:t>Additionally, morphological traits will be determined via flow cytometry</w:t>
      </w:r>
      <w:r w:rsidR="002B3875">
        <w:rPr>
          <w:rFonts w:ascii="Times New Roman" w:hAnsi="Times New Roman" w:cs="Times New Roman"/>
        </w:rPr>
        <w:t xml:space="preserve">, and changes in community assemblage will be </w:t>
      </w:r>
      <w:r w:rsidR="007B0597">
        <w:rPr>
          <w:rFonts w:ascii="Times New Roman" w:hAnsi="Times New Roman" w:cs="Times New Roman"/>
        </w:rPr>
        <w:t>characterized</w:t>
      </w:r>
      <w:r w:rsidR="002B3875">
        <w:rPr>
          <w:rFonts w:ascii="Times New Roman" w:hAnsi="Times New Roman" w:cs="Times New Roman"/>
        </w:rPr>
        <w:t xml:space="preserve"> using 16S rRNA gene sequencing</w:t>
      </w:r>
      <w:commentRangeEnd w:id="21"/>
      <w:r w:rsidR="00C750F0">
        <w:rPr>
          <w:rStyle w:val="CommentReference"/>
        </w:rPr>
        <w:commentReference w:id="21"/>
      </w:r>
      <w:r w:rsidR="002B3875">
        <w:rPr>
          <w:rFonts w:ascii="Times New Roman" w:hAnsi="Times New Roman" w:cs="Times New Roman"/>
        </w:rPr>
        <w:t>.</w:t>
      </w:r>
      <w:r w:rsidR="0095139D">
        <w:rPr>
          <w:rFonts w:ascii="Times New Roman" w:hAnsi="Times New Roman" w:cs="Times New Roman"/>
        </w:rPr>
        <w:t xml:space="preserve"> </w:t>
      </w:r>
      <w:commentRangeStart w:id="22"/>
      <w:r w:rsidR="0095139D">
        <w:rPr>
          <w:rFonts w:ascii="Times New Roman" w:hAnsi="Times New Roman" w:cs="Times New Roman"/>
        </w:rPr>
        <w:t xml:space="preserve">Physical </w:t>
      </w:r>
      <w:r w:rsidR="0022492E">
        <w:rPr>
          <w:rFonts w:ascii="Times New Roman" w:hAnsi="Times New Roman" w:cs="Times New Roman"/>
        </w:rPr>
        <w:t>and chemical parameters such as ice cover (when applicable), dissolved oxygen, pH</w:t>
      </w:r>
      <w:r w:rsidR="00F2763E">
        <w:rPr>
          <w:rFonts w:ascii="Times New Roman" w:hAnsi="Times New Roman" w:cs="Times New Roman"/>
        </w:rPr>
        <w:t>, and water temperature will also be measured</w:t>
      </w:r>
      <w:commentRangeEnd w:id="22"/>
      <w:r w:rsidR="00C750F0">
        <w:rPr>
          <w:rStyle w:val="CommentReference"/>
        </w:rPr>
        <w:commentReference w:id="22"/>
      </w:r>
      <w:r w:rsidR="00BB1DEA">
        <w:rPr>
          <w:rFonts w:ascii="Times New Roman" w:hAnsi="Times New Roman" w:cs="Times New Roman"/>
        </w:rPr>
        <w:t>.</w:t>
      </w:r>
      <w:r w:rsidR="00206F40">
        <w:rPr>
          <w:rFonts w:ascii="Times New Roman" w:hAnsi="Times New Roman" w:cs="Times New Roman"/>
        </w:rPr>
        <w:t xml:space="preserve"> </w:t>
      </w:r>
      <w:r w:rsidR="006960FD">
        <w:rPr>
          <w:rFonts w:ascii="Times New Roman" w:hAnsi="Times New Roman" w:cs="Times New Roman"/>
        </w:rPr>
        <w:t xml:space="preserve">To </w:t>
      </w:r>
      <w:r w:rsidR="001E1F87">
        <w:rPr>
          <w:rFonts w:ascii="Times New Roman" w:hAnsi="Times New Roman" w:cs="Times New Roman"/>
        </w:rPr>
        <w:t>measure DOM</w:t>
      </w:r>
      <w:r w:rsidR="0014673B">
        <w:rPr>
          <w:rFonts w:ascii="Times New Roman" w:hAnsi="Times New Roman" w:cs="Times New Roman"/>
        </w:rPr>
        <w:t xml:space="preserve">, 0.45 </w:t>
      </w:r>
      <w:r w:rsidR="0014673B">
        <w:rPr>
          <w:rFonts w:ascii="Symbol" w:hAnsi="Symbol" w:cs="Times New Roman"/>
        </w:rPr>
        <w:t>m</w:t>
      </w:r>
      <w:r w:rsidR="0014673B">
        <w:rPr>
          <w:rFonts w:ascii="Times New Roman" w:hAnsi="Times New Roman" w:cs="Times New Roman"/>
        </w:rPr>
        <w:t xml:space="preserve">m filtered water samples will be analyzed for dissolved organic carbon (DOC) and </w:t>
      </w:r>
      <w:commentRangeStart w:id="23"/>
      <w:r w:rsidR="0014673B">
        <w:rPr>
          <w:rFonts w:ascii="Times New Roman" w:hAnsi="Times New Roman" w:cs="Times New Roman"/>
        </w:rPr>
        <w:t>total nitrogen (TN</w:t>
      </w:r>
      <w:commentRangeEnd w:id="23"/>
      <w:r w:rsidR="00C750F0">
        <w:rPr>
          <w:rStyle w:val="CommentReference"/>
        </w:rPr>
        <w:commentReference w:id="23"/>
      </w:r>
      <w:r w:rsidR="0014673B">
        <w:rPr>
          <w:rFonts w:ascii="Times New Roman" w:hAnsi="Times New Roman" w:cs="Times New Roman"/>
        </w:rPr>
        <w:t>)</w:t>
      </w:r>
      <w:r w:rsidR="006F205B">
        <w:rPr>
          <w:rFonts w:ascii="Times New Roman" w:hAnsi="Times New Roman" w:cs="Times New Roman"/>
        </w:rPr>
        <w:t xml:space="preserve"> using a Shimadzu TOC-L, and </w:t>
      </w:r>
      <w:r w:rsidR="0062675D">
        <w:rPr>
          <w:rFonts w:ascii="Times New Roman" w:hAnsi="Times New Roman" w:cs="Times New Roman"/>
        </w:rPr>
        <w:t xml:space="preserve">fluorescent dissolved organic matter will be measured by </w:t>
      </w:r>
      <w:commentRangeStart w:id="24"/>
      <w:r w:rsidR="001F437C">
        <w:rPr>
          <w:rFonts w:ascii="Times New Roman" w:hAnsi="Times New Roman" w:cs="Times New Roman"/>
        </w:rPr>
        <w:t xml:space="preserve">fluorescent microscopy </w:t>
      </w:r>
      <w:commentRangeEnd w:id="24"/>
      <w:r w:rsidR="00C750F0">
        <w:rPr>
          <w:rStyle w:val="CommentReference"/>
        </w:rPr>
        <w:commentReference w:id="24"/>
      </w:r>
      <w:r w:rsidR="001F437C">
        <w:rPr>
          <w:rFonts w:ascii="Times New Roman" w:hAnsi="Times New Roman" w:cs="Times New Roman"/>
        </w:rPr>
        <w:t xml:space="preserve">and </w:t>
      </w:r>
      <w:r w:rsidR="0062675D">
        <w:rPr>
          <w:rFonts w:ascii="Times New Roman" w:hAnsi="Times New Roman" w:cs="Times New Roman"/>
        </w:rPr>
        <w:t>excitation</w:t>
      </w:r>
      <w:r w:rsidR="006046A7">
        <w:rPr>
          <w:rFonts w:ascii="Times New Roman" w:hAnsi="Times New Roman" w:cs="Times New Roman"/>
        </w:rPr>
        <w:t>-emission</w:t>
      </w:r>
      <w:r w:rsidR="0062675D">
        <w:rPr>
          <w:rFonts w:ascii="Times New Roman" w:hAnsi="Times New Roman" w:cs="Times New Roman"/>
        </w:rPr>
        <w:t xml:space="preserve"> matri</w:t>
      </w:r>
      <w:r w:rsidR="006046A7">
        <w:rPr>
          <w:rFonts w:ascii="Times New Roman" w:hAnsi="Times New Roman" w:cs="Times New Roman"/>
        </w:rPr>
        <w:t>ces</w:t>
      </w:r>
      <w:r w:rsidR="0062675D">
        <w:rPr>
          <w:rFonts w:ascii="Times New Roman" w:hAnsi="Times New Roman" w:cs="Times New Roman"/>
        </w:rPr>
        <w:t xml:space="preserve"> </w:t>
      </w:r>
      <w:r w:rsidR="002273DE">
        <w:rPr>
          <w:rFonts w:ascii="Times New Roman" w:hAnsi="Times New Roman" w:cs="Times New Roman"/>
        </w:rPr>
        <w:t xml:space="preserve">using a Horiba </w:t>
      </w:r>
      <w:proofErr w:type="spellStart"/>
      <w:r w:rsidR="002273DE">
        <w:rPr>
          <w:rFonts w:ascii="Times New Roman" w:hAnsi="Times New Roman" w:cs="Times New Roman"/>
        </w:rPr>
        <w:t>Aqualog</w:t>
      </w:r>
      <w:proofErr w:type="spellEnd"/>
      <w:r w:rsidR="002273DE">
        <w:rPr>
          <w:rFonts w:ascii="Times New Roman" w:hAnsi="Times New Roman" w:cs="Times New Roman"/>
        </w:rPr>
        <w:t>.</w:t>
      </w:r>
      <w:r w:rsidR="00F5242A">
        <w:rPr>
          <w:rFonts w:ascii="Times New Roman" w:hAnsi="Times New Roman" w:cs="Times New Roman"/>
        </w:rPr>
        <w:t xml:space="preserve"> </w:t>
      </w:r>
      <w:commentRangeStart w:id="25"/>
      <w:r w:rsidR="00F5242A">
        <w:rPr>
          <w:rFonts w:ascii="Times New Roman" w:hAnsi="Times New Roman" w:cs="Times New Roman"/>
          <w:b/>
          <w:bCs/>
        </w:rPr>
        <w:t>H3</w:t>
      </w:r>
      <w:commentRangeEnd w:id="25"/>
      <w:r w:rsidR="00C750F0">
        <w:rPr>
          <w:rStyle w:val="CommentReference"/>
        </w:rPr>
        <w:commentReference w:id="25"/>
      </w:r>
      <w:r w:rsidR="00F5242A">
        <w:rPr>
          <w:rFonts w:ascii="Times New Roman" w:hAnsi="Times New Roman" w:cs="Times New Roman"/>
        </w:rPr>
        <w:t xml:space="preserve"> will be conducted </w:t>
      </w:r>
      <w:r w:rsidR="00094B6E">
        <w:rPr>
          <w:rFonts w:ascii="Times New Roman" w:hAnsi="Times New Roman" w:cs="Times New Roman"/>
        </w:rPr>
        <w:t>similarly</w:t>
      </w:r>
      <w:r w:rsidR="00F5242A">
        <w:rPr>
          <w:rFonts w:ascii="Times New Roman" w:hAnsi="Times New Roman" w:cs="Times New Roman"/>
        </w:rPr>
        <w:t xml:space="preserve"> to </w:t>
      </w:r>
      <w:r w:rsidR="00F5242A">
        <w:rPr>
          <w:rFonts w:ascii="Times New Roman" w:hAnsi="Times New Roman" w:cs="Times New Roman"/>
          <w:b/>
          <w:bCs/>
        </w:rPr>
        <w:t xml:space="preserve">H1 </w:t>
      </w:r>
      <w:r w:rsidR="00F5242A">
        <w:rPr>
          <w:rFonts w:ascii="Times New Roman" w:hAnsi="Times New Roman" w:cs="Times New Roman"/>
        </w:rPr>
        <w:t xml:space="preserve">and </w:t>
      </w:r>
      <w:r w:rsidR="00F5242A">
        <w:rPr>
          <w:rFonts w:ascii="Times New Roman" w:hAnsi="Times New Roman" w:cs="Times New Roman"/>
          <w:b/>
          <w:bCs/>
        </w:rPr>
        <w:t>H2</w:t>
      </w:r>
      <w:r w:rsidR="00C63F50">
        <w:rPr>
          <w:rFonts w:ascii="Times New Roman" w:hAnsi="Times New Roman" w:cs="Times New Roman"/>
        </w:rPr>
        <w:t>, but field work will not be conducted until</w:t>
      </w:r>
      <w:r w:rsidR="00094B6E">
        <w:rPr>
          <w:rFonts w:ascii="Times New Roman" w:hAnsi="Times New Roman" w:cs="Times New Roman"/>
        </w:rPr>
        <w:t xml:space="preserve"> the following winter (2027) </w:t>
      </w:r>
      <w:r w:rsidR="00A42B67">
        <w:rPr>
          <w:rFonts w:ascii="Times New Roman" w:hAnsi="Times New Roman" w:cs="Times New Roman"/>
        </w:rPr>
        <w:t xml:space="preserve">to record annual variation in winter conditions. Winter severity </w:t>
      </w:r>
      <w:r w:rsidR="002B0B53">
        <w:rPr>
          <w:rFonts w:ascii="Times New Roman" w:hAnsi="Times New Roman" w:cs="Times New Roman"/>
        </w:rPr>
        <w:t xml:space="preserve">will be measured in both </w:t>
      </w:r>
      <w:commentRangeStart w:id="26"/>
      <w:r w:rsidR="002B0B53">
        <w:rPr>
          <w:rFonts w:ascii="Times New Roman" w:hAnsi="Times New Roman" w:cs="Times New Roman"/>
        </w:rPr>
        <w:t xml:space="preserve">experiments 1 and </w:t>
      </w:r>
      <w:r w:rsidR="00697F71">
        <w:rPr>
          <w:rFonts w:ascii="Times New Roman" w:hAnsi="Times New Roman" w:cs="Times New Roman"/>
        </w:rPr>
        <w:t xml:space="preserve">2 </w:t>
      </w:r>
      <w:commentRangeEnd w:id="26"/>
      <w:r w:rsidR="00C750F0">
        <w:rPr>
          <w:rStyle w:val="CommentReference"/>
        </w:rPr>
        <w:commentReference w:id="26"/>
      </w:r>
      <w:r w:rsidR="00697F71">
        <w:rPr>
          <w:rFonts w:ascii="Times New Roman" w:hAnsi="Times New Roman" w:cs="Times New Roman"/>
        </w:rPr>
        <w:t>and</w:t>
      </w:r>
      <w:r w:rsidR="002B0B53">
        <w:rPr>
          <w:rFonts w:ascii="Times New Roman" w:hAnsi="Times New Roman" w:cs="Times New Roman"/>
        </w:rPr>
        <w:t xml:space="preserve"> will be classified as ice depth (cm)</w:t>
      </w:r>
      <w:r w:rsidR="001D7355">
        <w:rPr>
          <w:rFonts w:ascii="Times New Roman" w:hAnsi="Times New Roman" w:cs="Times New Roman"/>
        </w:rPr>
        <w:t>, as ice depth is closely linked to water temperature.</w:t>
      </w:r>
      <w:r w:rsidR="0035236B">
        <w:rPr>
          <w:rFonts w:ascii="Times New Roman" w:hAnsi="Times New Roman" w:cs="Times New Roman"/>
        </w:rPr>
        <w:t xml:space="preserve"> </w:t>
      </w:r>
      <w:commentRangeStart w:id="27"/>
      <w:r w:rsidR="00157295">
        <w:rPr>
          <w:rFonts w:ascii="Times New Roman" w:hAnsi="Times New Roman" w:cs="Times New Roman"/>
        </w:rPr>
        <w:t>Community resilience will be measured via plasticity in stoichiometry, morphology, and community assemblage</w:t>
      </w:r>
      <w:r w:rsidR="00B73639">
        <w:rPr>
          <w:rFonts w:ascii="Times New Roman" w:hAnsi="Times New Roman" w:cs="Times New Roman"/>
        </w:rPr>
        <w:t xml:space="preserve">. </w:t>
      </w:r>
      <w:commentRangeEnd w:id="27"/>
      <w:r w:rsidR="00C750F0">
        <w:rPr>
          <w:rStyle w:val="CommentReference"/>
        </w:rPr>
        <w:commentReference w:id="27"/>
      </w:r>
      <w:r w:rsidR="00B73639">
        <w:rPr>
          <w:rFonts w:ascii="Times New Roman" w:hAnsi="Times New Roman" w:cs="Times New Roman"/>
        </w:rPr>
        <w:t>A Bray-Curtis dissimilatory matrix will be used to compare bacterial communities</w:t>
      </w:r>
      <w:r w:rsidR="00560CE5">
        <w:rPr>
          <w:rFonts w:ascii="Times New Roman" w:hAnsi="Times New Roman" w:cs="Times New Roman"/>
        </w:rPr>
        <w:t xml:space="preserve"> to themselves </w:t>
      </w:r>
      <w:r w:rsidR="005E2880">
        <w:rPr>
          <w:rFonts w:ascii="Times New Roman" w:hAnsi="Times New Roman" w:cs="Times New Roman"/>
        </w:rPr>
        <w:t xml:space="preserve">throughout the incubation, </w:t>
      </w:r>
      <w:r w:rsidR="00560CE5">
        <w:rPr>
          <w:rFonts w:ascii="Times New Roman" w:hAnsi="Times New Roman" w:cs="Times New Roman"/>
        </w:rPr>
        <w:t>and to the host lake</w:t>
      </w:r>
      <w:r w:rsidR="005E2880">
        <w:rPr>
          <w:rFonts w:ascii="Times New Roman" w:hAnsi="Times New Roman" w:cs="Times New Roman"/>
        </w:rPr>
        <w:t xml:space="preserve"> communities</w:t>
      </w:r>
      <w:commentRangeStart w:id="28"/>
      <w:r w:rsidR="005E2880">
        <w:rPr>
          <w:rFonts w:ascii="Times New Roman" w:hAnsi="Times New Roman" w:cs="Times New Roman"/>
        </w:rPr>
        <w:t>.</w:t>
      </w:r>
      <w:commentRangeEnd w:id="28"/>
      <w:r w:rsidR="00964B68">
        <w:rPr>
          <w:rStyle w:val="CommentReference"/>
        </w:rPr>
        <w:commentReference w:id="28"/>
      </w:r>
    </w:p>
    <w:p w14:paraId="52E8A056" w14:textId="3172330E" w:rsidR="00AD1CAB" w:rsidRDefault="005270E8" w:rsidP="00EE54A0">
      <w:pPr>
        <w:rPr>
          <w:rFonts w:ascii="Times New Roman" w:hAnsi="Times New Roman" w:cs="Times New Roman"/>
        </w:rPr>
      </w:pPr>
      <w:commentRangeStart w:id="29"/>
      <w:r>
        <w:rPr>
          <w:rFonts w:ascii="Times New Roman" w:hAnsi="Times New Roman" w:cs="Times New Roman"/>
          <w:b/>
          <w:bCs/>
          <w:i/>
          <w:iCs/>
        </w:rPr>
        <w:t>Timeline</w:t>
      </w:r>
      <w:commentRangeEnd w:id="29"/>
      <w:r w:rsidR="00C750F0">
        <w:rPr>
          <w:rStyle w:val="CommentReference"/>
        </w:rPr>
        <w:commentReference w:id="29"/>
      </w:r>
      <w:r>
        <w:rPr>
          <w:rFonts w:ascii="Times New Roman" w:hAnsi="Times New Roman" w:cs="Times New Roman"/>
          <w:b/>
          <w:bCs/>
          <w:i/>
          <w:iCs/>
        </w:rPr>
        <w:t>:</w:t>
      </w:r>
      <w:r w:rsidR="0013487F">
        <w:rPr>
          <w:rFonts w:ascii="Times New Roman" w:hAnsi="Times New Roman" w:cs="Times New Roman"/>
        </w:rPr>
        <w:t xml:space="preserve"> Sampling for </w:t>
      </w:r>
      <w:r w:rsidR="006046A7">
        <w:rPr>
          <w:rFonts w:ascii="Times New Roman" w:hAnsi="Times New Roman" w:cs="Times New Roman"/>
        </w:rPr>
        <w:t xml:space="preserve">experiment 1 will be done </w:t>
      </w:r>
      <w:r w:rsidR="00641017">
        <w:rPr>
          <w:rFonts w:ascii="Times New Roman" w:hAnsi="Times New Roman" w:cs="Times New Roman"/>
        </w:rPr>
        <w:t xml:space="preserve">in </w:t>
      </w:r>
      <w:r w:rsidR="00B45D8C">
        <w:rPr>
          <w:rFonts w:ascii="Times New Roman" w:hAnsi="Times New Roman" w:cs="Times New Roman"/>
        </w:rPr>
        <w:t>Jan</w:t>
      </w:r>
      <w:r w:rsidR="00714CDE">
        <w:rPr>
          <w:rFonts w:ascii="Times New Roman" w:hAnsi="Times New Roman" w:cs="Times New Roman"/>
        </w:rPr>
        <w:t>uary</w:t>
      </w:r>
      <w:r w:rsidR="00E26B92">
        <w:rPr>
          <w:rFonts w:ascii="Times New Roman" w:hAnsi="Times New Roman" w:cs="Times New Roman"/>
        </w:rPr>
        <w:t xml:space="preserve"> and</w:t>
      </w:r>
      <w:r w:rsidR="00583B60">
        <w:rPr>
          <w:rFonts w:ascii="Times New Roman" w:hAnsi="Times New Roman" w:cs="Times New Roman"/>
        </w:rPr>
        <w:t xml:space="preserve"> May </w:t>
      </w:r>
      <w:r w:rsidR="00E26B92">
        <w:rPr>
          <w:rFonts w:ascii="Times New Roman" w:hAnsi="Times New Roman" w:cs="Times New Roman"/>
        </w:rPr>
        <w:t xml:space="preserve">of </w:t>
      </w:r>
      <w:r w:rsidR="00583B60">
        <w:rPr>
          <w:rFonts w:ascii="Times New Roman" w:hAnsi="Times New Roman" w:cs="Times New Roman"/>
        </w:rPr>
        <w:t>2026. Data analysis for experiment 1 will be done</w:t>
      </w:r>
      <w:r w:rsidR="00B45D8C">
        <w:rPr>
          <w:rFonts w:ascii="Times New Roman" w:hAnsi="Times New Roman" w:cs="Times New Roman"/>
        </w:rPr>
        <w:t xml:space="preserve"> in the fall of 2026. Field work for experiment 2 will be conducted during January </w:t>
      </w:r>
      <w:r w:rsidR="00E26B92">
        <w:rPr>
          <w:rFonts w:ascii="Times New Roman" w:hAnsi="Times New Roman" w:cs="Times New Roman"/>
        </w:rPr>
        <w:t xml:space="preserve">and May of 2027, with data analysis being conducted in the fall of 2027. </w:t>
      </w:r>
      <w:r w:rsidR="00564E53">
        <w:rPr>
          <w:rFonts w:ascii="Times New Roman" w:hAnsi="Times New Roman" w:cs="Times New Roman"/>
        </w:rPr>
        <w:t xml:space="preserve">In Spring 2028, a manuscript will be drafted. </w:t>
      </w:r>
      <w:r w:rsidR="00A3300F">
        <w:rPr>
          <w:rFonts w:ascii="Times New Roman" w:hAnsi="Times New Roman" w:cs="Times New Roman"/>
        </w:rPr>
        <w:t xml:space="preserve">I will tentatively defend my dissertation in </w:t>
      </w:r>
      <w:r w:rsidR="009C464E">
        <w:rPr>
          <w:rFonts w:ascii="Times New Roman" w:hAnsi="Times New Roman" w:cs="Times New Roman"/>
        </w:rPr>
        <w:t>spring 2029.</w:t>
      </w:r>
    </w:p>
    <w:p w14:paraId="6F98FC19" w14:textId="47E75C26" w:rsidR="004F037F" w:rsidRDefault="009C464E" w:rsidP="00697F71">
      <w:pPr>
        <w:rPr>
          <w:rFonts w:ascii="Times New Roman" w:hAnsi="Times New Roman" w:cs="Times New Roman"/>
        </w:rPr>
      </w:pPr>
      <w:r>
        <w:rPr>
          <w:rFonts w:ascii="Times New Roman" w:hAnsi="Times New Roman" w:cs="Times New Roman"/>
          <w:b/>
          <w:bCs/>
          <w:i/>
          <w:iCs/>
        </w:rPr>
        <w:t>Products:</w:t>
      </w:r>
      <w:r w:rsidR="00784EE1">
        <w:rPr>
          <w:rFonts w:ascii="Times New Roman" w:hAnsi="Times New Roman" w:cs="Times New Roman"/>
        </w:rPr>
        <w:t xml:space="preserve"> </w:t>
      </w:r>
      <w:r w:rsidR="00E06B2F">
        <w:rPr>
          <w:rFonts w:ascii="Times New Roman" w:hAnsi="Times New Roman" w:cs="Times New Roman"/>
        </w:rPr>
        <w:t xml:space="preserve">The outlined experiments and their findings will be </w:t>
      </w:r>
      <w:r w:rsidR="00A825D0">
        <w:rPr>
          <w:rFonts w:ascii="Times New Roman" w:hAnsi="Times New Roman" w:cs="Times New Roman"/>
        </w:rPr>
        <w:t xml:space="preserve">incorporated into my dissertation as a </w:t>
      </w:r>
      <w:r w:rsidR="006B10FE">
        <w:rPr>
          <w:rFonts w:ascii="Times New Roman" w:hAnsi="Times New Roman" w:cs="Times New Roman"/>
        </w:rPr>
        <w:t>chapter and</w:t>
      </w:r>
      <w:r w:rsidR="00D56E0F">
        <w:rPr>
          <w:rFonts w:ascii="Times New Roman" w:hAnsi="Times New Roman" w:cs="Times New Roman"/>
        </w:rPr>
        <w:t xml:space="preserve"> </w:t>
      </w:r>
      <w:r w:rsidR="00CB75CB">
        <w:rPr>
          <w:rFonts w:ascii="Times New Roman" w:hAnsi="Times New Roman" w:cs="Times New Roman"/>
        </w:rPr>
        <w:t>presented at</w:t>
      </w:r>
      <w:r w:rsidR="00D56E0F">
        <w:rPr>
          <w:rFonts w:ascii="Times New Roman" w:hAnsi="Times New Roman" w:cs="Times New Roman"/>
        </w:rPr>
        <w:t xml:space="preserve"> the </w:t>
      </w:r>
      <w:commentRangeStart w:id="30"/>
      <w:r w:rsidR="00B80451">
        <w:rPr>
          <w:rFonts w:ascii="Times New Roman" w:hAnsi="Times New Roman" w:cs="Times New Roman"/>
        </w:rPr>
        <w:t>2028 IAGLR meeting</w:t>
      </w:r>
      <w:commentRangeEnd w:id="30"/>
      <w:r w:rsidR="00CB75CB">
        <w:rPr>
          <w:rStyle w:val="CommentReference"/>
        </w:rPr>
        <w:commentReference w:id="30"/>
      </w:r>
      <w:r w:rsidR="00B80451">
        <w:rPr>
          <w:rFonts w:ascii="Times New Roman" w:hAnsi="Times New Roman" w:cs="Times New Roman"/>
        </w:rPr>
        <w:t xml:space="preserve">. </w:t>
      </w:r>
      <w:r w:rsidR="006B10FE">
        <w:rPr>
          <w:rFonts w:ascii="Times New Roman" w:hAnsi="Times New Roman" w:cs="Times New Roman"/>
        </w:rPr>
        <w:t>Finally, a</w:t>
      </w:r>
      <w:r w:rsidR="008359CB">
        <w:rPr>
          <w:rFonts w:ascii="Times New Roman" w:hAnsi="Times New Roman" w:cs="Times New Roman"/>
        </w:rPr>
        <w:t xml:space="preserve"> manuscript will be prepared and submitted to </w:t>
      </w:r>
      <w:r w:rsidR="006B10FE">
        <w:rPr>
          <w:rFonts w:ascii="Times New Roman" w:hAnsi="Times New Roman" w:cs="Times New Roman"/>
        </w:rPr>
        <w:t xml:space="preserve">the </w:t>
      </w:r>
      <w:r w:rsidR="006B10FE">
        <w:rPr>
          <w:rFonts w:ascii="Times New Roman" w:hAnsi="Times New Roman" w:cs="Times New Roman"/>
          <w:i/>
          <w:iCs/>
        </w:rPr>
        <w:t>Journal of Great Lakes Research</w:t>
      </w:r>
      <w:commentRangeStart w:id="31"/>
      <w:r w:rsidR="006B10FE">
        <w:rPr>
          <w:rFonts w:ascii="Times New Roman" w:hAnsi="Times New Roman" w:cs="Times New Roman"/>
          <w:i/>
          <w:iCs/>
        </w:rPr>
        <w:t>.</w:t>
      </w:r>
      <w:r w:rsidR="006B10FE">
        <w:rPr>
          <w:rFonts w:ascii="Times New Roman" w:hAnsi="Times New Roman" w:cs="Times New Roman"/>
        </w:rPr>
        <w:t xml:space="preserve"> </w:t>
      </w:r>
      <w:commentRangeEnd w:id="31"/>
      <w:r w:rsidR="00C750F0">
        <w:rPr>
          <w:rStyle w:val="CommentReference"/>
        </w:rPr>
        <w:commentReference w:id="31"/>
      </w:r>
    </w:p>
    <w:p w14:paraId="7FD99679" w14:textId="0FCEEC67" w:rsidR="004F037F" w:rsidRPr="00784EE1" w:rsidRDefault="00784EE1" w:rsidP="00D13DF2">
      <w:pPr>
        <w:pStyle w:val="Bibliography"/>
        <w:rPr>
          <w:rFonts w:ascii="Times New Roman" w:hAnsi="Times New Roman" w:cs="Times New Roman"/>
          <w:b/>
          <w:bCs/>
          <w:i/>
          <w:iCs/>
          <w:sz w:val="18"/>
          <w:szCs w:val="18"/>
        </w:rPr>
      </w:pPr>
      <w:commentRangeStart w:id="32"/>
      <w:r w:rsidRPr="00784EE1">
        <w:rPr>
          <w:rFonts w:ascii="Times New Roman" w:hAnsi="Times New Roman" w:cs="Times New Roman"/>
          <w:b/>
          <w:bCs/>
          <w:i/>
          <w:iCs/>
          <w:sz w:val="18"/>
          <w:szCs w:val="18"/>
        </w:rPr>
        <w:t>References</w:t>
      </w:r>
      <w:commentRangeEnd w:id="32"/>
      <w:r w:rsidR="00C750F0">
        <w:rPr>
          <w:rStyle w:val="CommentReference"/>
        </w:rPr>
        <w:commentReference w:id="32"/>
      </w:r>
      <w:r w:rsidRPr="00784EE1">
        <w:rPr>
          <w:rFonts w:ascii="Times New Roman" w:hAnsi="Times New Roman" w:cs="Times New Roman"/>
          <w:b/>
          <w:bCs/>
          <w:i/>
          <w:iCs/>
          <w:sz w:val="18"/>
          <w:szCs w:val="18"/>
        </w:rPr>
        <w:t>:</w:t>
      </w:r>
    </w:p>
    <w:p w14:paraId="5C69C2B1" w14:textId="77777777" w:rsidR="002F48BC" w:rsidRPr="002F48BC" w:rsidRDefault="008956C7" w:rsidP="002F48BC">
      <w:pPr>
        <w:pStyle w:val="Bibliography"/>
        <w:rPr>
          <w:rFonts w:ascii="Times New Roman" w:hAnsi="Times New Roman" w:cs="Times New Roman"/>
          <w:sz w:val="12"/>
        </w:rPr>
      </w:pPr>
      <w:r w:rsidRPr="00802043">
        <w:rPr>
          <w:sz w:val="12"/>
          <w:szCs w:val="12"/>
        </w:rPr>
        <w:fldChar w:fldCharType="begin"/>
      </w:r>
      <w:r w:rsidR="007834C7">
        <w:rPr>
          <w:sz w:val="12"/>
          <w:szCs w:val="12"/>
        </w:rPr>
        <w:instrText xml:space="preserve"> ADDIN ZOTERO_BIBL {"uncited":[],"omitted":[],"custom":[]} CSL_BIBLIOGRAPHY </w:instrText>
      </w:r>
      <w:r w:rsidRPr="00802043">
        <w:rPr>
          <w:sz w:val="12"/>
          <w:szCs w:val="12"/>
        </w:rPr>
        <w:fldChar w:fldCharType="separate"/>
      </w:r>
      <w:r w:rsidR="002F48BC" w:rsidRPr="002F48BC">
        <w:rPr>
          <w:rFonts w:ascii="Times New Roman" w:hAnsi="Times New Roman" w:cs="Times New Roman"/>
          <w:sz w:val="12"/>
        </w:rPr>
        <w:t>[1]</w:t>
      </w:r>
      <w:r w:rsidR="002F48BC" w:rsidRPr="002F48BC">
        <w:rPr>
          <w:rFonts w:ascii="Times New Roman" w:hAnsi="Times New Roman" w:cs="Times New Roman"/>
          <w:sz w:val="12"/>
        </w:rPr>
        <w:tab/>
        <w:t>E. Rau, C. Riseng, L. Vaccaro, and J. G. Read, “The Dynamic Great Lakes Economy: Employment Trends From 2009 To 2018”, Accessed: July 11, 2025. [Online]. Available: https://repository.library.noaa.gov/view/noaa/38612</w:t>
      </w:r>
    </w:p>
    <w:p w14:paraId="605EE18E"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[2]</w:t>
      </w:r>
      <w:r w:rsidRPr="002F48BC">
        <w:rPr>
          <w:rFonts w:ascii="Times New Roman" w:hAnsi="Times New Roman" w:cs="Times New Roman"/>
          <w:sz w:val="12"/>
        </w:rPr>
        <w:tab/>
        <w:t xml:space="preserve">Md. Bodrud-Doza </w:t>
      </w:r>
      <w:r w:rsidRPr="002F48BC">
        <w:rPr>
          <w:rFonts w:ascii="Times New Roman" w:hAnsi="Times New Roman" w:cs="Times New Roman"/>
          <w:i/>
          <w:iCs/>
          <w:sz w:val="12"/>
        </w:rPr>
        <w:t>et al.</w:t>
      </w:r>
      <w:r w:rsidRPr="002F48BC">
        <w:rPr>
          <w:rFonts w:ascii="Times New Roman" w:hAnsi="Times New Roman" w:cs="Times New Roman"/>
          <w:sz w:val="12"/>
        </w:rPr>
        <w:t xml:space="preserve">, “Evaluating best management practices for nutrient load reductions in tile-drained watersheds of the Laurentian Great Lakes Basin: A literature review,” </w:t>
      </w:r>
      <w:r w:rsidRPr="002F48BC">
        <w:rPr>
          <w:rFonts w:ascii="Times New Roman" w:hAnsi="Times New Roman" w:cs="Times New Roman"/>
          <w:i/>
          <w:iCs/>
          <w:sz w:val="12"/>
        </w:rPr>
        <w:t>Sci. Total Environ.</w:t>
      </w:r>
      <w:r w:rsidRPr="002F48BC">
        <w:rPr>
          <w:rFonts w:ascii="Times New Roman" w:hAnsi="Times New Roman" w:cs="Times New Roman"/>
          <w:sz w:val="12"/>
        </w:rPr>
        <w:t>, vol. 965, p. 178657, Feb. 2025, doi: 10.1016/j.scitotenv.2025.178657.</w:t>
      </w:r>
    </w:p>
    <w:p w14:paraId="32FFFBF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[3]</w:t>
      </w:r>
      <w:r w:rsidRPr="002F48BC">
        <w:rPr>
          <w:rFonts w:ascii="Times New Roman" w:hAnsi="Times New Roman" w:cs="Times New Roman"/>
          <w:sz w:val="12"/>
        </w:rPr>
        <w:tab/>
        <w:t>“Global Change Biology - 2018 - Creed - Global change‐driven effects on dissolved organic matter composition Implications (1).pdf,” Google Docs. Accessed: July 11, 2025. [Online]. Available: https://drive.google.com/file/d/1KbxTHAGoV_vm-eiIJz7KaVglZzLbarnI/view?usp=sharing&amp;usp=embed_facebook</w:t>
      </w:r>
    </w:p>
    <w:p w14:paraId="21715A5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[4]</w:t>
      </w:r>
      <w:r w:rsidRPr="002F48BC">
        <w:rPr>
          <w:rFonts w:ascii="Times New Roman" w:hAnsi="Times New Roman" w:cs="Times New Roman"/>
          <w:sz w:val="12"/>
        </w:rPr>
        <w:tab/>
        <w:t xml:space="preserve">H. E. Adams, B. C. Crump, and G. W. Kling, “Metacommunity dynamics of bacteria in an arctic lake: the impact of species sorting and mass effects on bacterial production and biogeography,” </w:t>
      </w:r>
      <w:r w:rsidRPr="002F48BC">
        <w:rPr>
          <w:rFonts w:ascii="Times New Roman" w:hAnsi="Times New Roman" w:cs="Times New Roman"/>
          <w:i/>
          <w:iCs/>
          <w:sz w:val="12"/>
        </w:rPr>
        <w:t>Front. Microbiol.</w:t>
      </w:r>
      <w:r w:rsidRPr="002F48BC">
        <w:rPr>
          <w:rFonts w:ascii="Times New Roman" w:hAnsi="Times New Roman" w:cs="Times New Roman"/>
          <w:sz w:val="12"/>
        </w:rPr>
        <w:t>, vol. 5, Mar. 2014, doi: 10.3389/fmicb.2014.00082.</w:t>
      </w:r>
    </w:p>
    <w:p w14:paraId="14A2A261"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[5]</w:t>
      </w:r>
      <w:r w:rsidRPr="002F48BC">
        <w:rPr>
          <w:rFonts w:ascii="Times New Roman" w:hAnsi="Times New Roman" w:cs="Times New Roman"/>
          <w:sz w:val="12"/>
        </w:rPr>
        <w:tab/>
        <w:t xml:space="preserve">G. Michoud </w:t>
      </w:r>
      <w:r w:rsidRPr="002F48BC">
        <w:rPr>
          <w:rFonts w:ascii="Times New Roman" w:hAnsi="Times New Roman" w:cs="Times New Roman"/>
          <w:i/>
          <w:iCs/>
          <w:sz w:val="12"/>
        </w:rPr>
        <w:t>et al.</w:t>
      </w:r>
      <w:r w:rsidRPr="002F48BC">
        <w:rPr>
          <w:rFonts w:ascii="Times New Roman" w:hAnsi="Times New Roman" w:cs="Times New Roman"/>
          <w:sz w:val="12"/>
        </w:rPr>
        <w:t xml:space="preserve">, “Mapping the metagenomic diversity of the multi-kingdom glacier-fed stream microbiome,” </w:t>
      </w:r>
      <w:r w:rsidRPr="002F48BC">
        <w:rPr>
          <w:rFonts w:ascii="Times New Roman" w:hAnsi="Times New Roman" w:cs="Times New Roman"/>
          <w:i/>
          <w:iCs/>
          <w:sz w:val="12"/>
        </w:rPr>
        <w:t>Nat. Microbiol.</w:t>
      </w:r>
      <w:r w:rsidRPr="002F48BC">
        <w:rPr>
          <w:rFonts w:ascii="Times New Roman" w:hAnsi="Times New Roman" w:cs="Times New Roman"/>
          <w:sz w:val="12"/>
        </w:rPr>
        <w:t>, vol. 10, no. 1, pp. 217–230, Jan. 2025, doi: 10.1038/s41564-024-01874-9.</w:t>
      </w:r>
    </w:p>
    <w:p w14:paraId="3E3C2B9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[6]</w:t>
      </w:r>
      <w:r w:rsidRPr="002F48BC">
        <w:rPr>
          <w:rFonts w:ascii="Times New Roman" w:hAnsi="Times New Roman" w:cs="Times New Roman"/>
          <w:sz w:val="12"/>
        </w:rPr>
        <w:tab/>
        <w:t>“Global emergent responses of stream microbial metabolism to glacier shrinkage | Nature Geoscience.” Accessed: July 14, 2025. [Online]. Available: https://www.nature.com/articles/s41561-024-01393-6</w:t>
      </w:r>
    </w:p>
    <w:p w14:paraId="25623813"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[7]</w:t>
      </w:r>
      <w:r w:rsidRPr="002F48BC">
        <w:rPr>
          <w:rFonts w:ascii="Times New Roman" w:hAnsi="Times New Roman" w:cs="Times New Roman"/>
          <w:sz w:val="12"/>
        </w:rPr>
        <w:tab/>
        <w:t xml:space="preserve">X. A. G. Morán </w:t>
      </w:r>
      <w:r w:rsidRPr="002F48BC">
        <w:rPr>
          <w:rFonts w:ascii="Times New Roman" w:hAnsi="Times New Roman" w:cs="Times New Roman"/>
          <w:i/>
          <w:iCs/>
          <w:sz w:val="12"/>
        </w:rPr>
        <w:t>et al.</w:t>
      </w:r>
      <w:r w:rsidRPr="002F48BC">
        <w:rPr>
          <w:rFonts w:ascii="Times New Roman" w:hAnsi="Times New Roman" w:cs="Times New Roman"/>
          <w:sz w:val="12"/>
        </w:rPr>
        <w:t xml:space="preserve">, “More, smaller bacteria in response to ocean’s warming?,” </w:t>
      </w:r>
      <w:r w:rsidRPr="002F48BC">
        <w:rPr>
          <w:rFonts w:ascii="Times New Roman" w:hAnsi="Times New Roman" w:cs="Times New Roman"/>
          <w:i/>
          <w:iCs/>
          <w:sz w:val="12"/>
        </w:rPr>
        <w:t>Proc. R. Soc. B Biol. Sci.</w:t>
      </w:r>
      <w:r w:rsidRPr="002F48BC">
        <w:rPr>
          <w:rFonts w:ascii="Times New Roman" w:hAnsi="Times New Roman" w:cs="Times New Roman"/>
          <w:sz w:val="12"/>
        </w:rPr>
        <w:t>, vol. 282, no. 1810, p. 20150371, July 2015, doi: 10.1098/rspb.2015.0371.</w:t>
      </w:r>
    </w:p>
    <w:p w14:paraId="440DE50D"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[8]</w:t>
      </w:r>
      <w:r w:rsidRPr="002F48BC">
        <w:rPr>
          <w:rFonts w:ascii="Times New Roman" w:hAnsi="Times New Roman" w:cs="Times New Roman"/>
          <w:sz w:val="12"/>
        </w:rPr>
        <w:tab/>
        <w:t xml:space="preserve">J. B. Cotner, E. K. Hall, T. Scott, and M. Heldal, “Freshwater Bacteria are Stoichiometrically Flexible with a Nutrient Composition Similar to Seston,” </w:t>
      </w:r>
      <w:r w:rsidRPr="002F48BC">
        <w:rPr>
          <w:rFonts w:ascii="Times New Roman" w:hAnsi="Times New Roman" w:cs="Times New Roman"/>
          <w:i/>
          <w:iCs/>
          <w:sz w:val="12"/>
        </w:rPr>
        <w:t>Front. Microbiol.</w:t>
      </w:r>
      <w:r w:rsidRPr="002F48BC">
        <w:rPr>
          <w:rFonts w:ascii="Times New Roman" w:hAnsi="Times New Roman" w:cs="Times New Roman"/>
          <w:sz w:val="12"/>
        </w:rPr>
        <w:t>, vol. 1, Dec. 2010, doi: 10.3389/fmicb.2010.00132.</w:t>
      </w:r>
    </w:p>
    <w:p w14:paraId="64190DBF" w14:textId="77777777" w:rsidR="002F48BC" w:rsidRPr="002F48BC" w:rsidRDefault="002F48BC" w:rsidP="002F48BC">
      <w:pPr>
        <w:pStyle w:val="Bibliography"/>
        <w:rPr>
          <w:rFonts w:ascii="Times New Roman" w:hAnsi="Times New Roman" w:cs="Times New Roman"/>
          <w:sz w:val="12"/>
        </w:rPr>
      </w:pPr>
      <w:r w:rsidRPr="002F48BC">
        <w:rPr>
          <w:rFonts w:ascii="Times New Roman" w:hAnsi="Times New Roman" w:cs="Times New Roman"/>
          <w:sz w:val="12"/>
        </w:rPr>
        <w:t>[9]</w:t>
      </w:r>
      <w:r w:rsidRPr="002F48BC">
        <w:rPr>
          <w:rFonts w:ascii="Times New Roman" w:hAnsi="Times New Roman" w:cs="Times New Roman"/>
          <w:sz w:val="12"/>
        </w:rPr>
        <w:tab/>
        <w:t xml:space="preserve">C. M. Godwin and J. B. Cotner, “Stoichiometric flexibility in diverse aquatic heterotrophic bacteria is coupled to differences in cellular phosphorus quotas,” </w:t>
      </w:r>
      <w:r w:rsidRPr="002F48BC">
        <w:rPr>
          <w:rFonts w:ascii="Times New Roman" w:hAnsi="Times New Roman" w:cs="Times New Roman"/>
          <w:i/>
          <w:iCs/>
          <w:sz w:val="12"/>
        </w:rPr>
        <w:t>Front. Microbiol.</w:t>
      </w:r>
      <w:r w:rsidRPr="002F48BC">
        <w:rPr>
          <w:rFonts w:ascii="Times New Roman" w:hAnsi="Times New Roman" w:cs="Times New Roman"/>
          <w:sz w:val="12"/>
        </w:rPr>
        <w:t>, vol. 6, Feb. 2015, doi: 10.3389/fmicb.2015.00159.</w:t>
      </w:r>
    </w:p>
    <w:p w14:paraId="65E47CBE" w14:textId="56D65B36" w:rsidR="008956C7" w:rsidRPr="00235F87" w:rsidRDefault="008956C7" w:rsidP="00235F87">
      <w:r w:rsidRPr="00802043">
        <w:rPr>
          <w:rFonts w:ascii="Times New Roman" w:hAnsi="Times New Roman" w:cs="Times New Roman"/>
          <w:sz w:val="12"/>
          <w:szCs w:val="12"/>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risty Vick-Majors" w:date="2025-07-21T10:06:00Z" w:initials="TV">
    <w:p w14:paraId="4CAA0CFC" w14:textId="77777777" w:rsidR="00D63AF9" w:rsidRDefault="00D63AF9" w:rsidP="00D63AF9">
      <w:r>
        <w:rPr>
          <w:rStyle w:val="CommentReference"/>
        </w:rPr>
        <w:annotationRef/>
      </w:r>
      <w:r>
        <w:rPr>
          <w:sz w:val="20"/>
          <w:szCs w:val="20"/>
        </w:rPr>
        <w:t>This is the first time you've mentioned nutrient inputs. I think it would be a good idea to include this earlier in the paragraph, with a little background. Perhaps framing both changing winters and changing nutrient conditions as areas of concern for the lakes would set you up well to discuss what you need to discuss.</w:t>
      </w:r>
    </w:p>
  </w:comment>
  <w:comment w:id="4" w:author="Connor OLoughlin" w:date="2025-07-31T16:03:00Z" w:initials="CO">
    <w:p w14:paraId="5246EBD2" w14:textId="77777777" w:rsidR="00E03430" w:rsidRDefault="00E03430" w:rsidP="00E03430">
      <w:pPr>
        <w:pStyle w:val="CommentText"/>
      </w:pPr>
      <w:r>
        <w:rPr>
          <w:rStyle w:val="CommentReference"/>
        </w:rPr>
        <w:annotationRef/>
      </w:r>
      <w:r>
        <w:t>I added something about nutrient inputs earlier in the paragraph to hopefully provide some better context.</w:t>
      </w:r>
    </w:p>
  </w:comment>
  <w:comment w:id="5" w:author="Tristy Vick-Majors" w:date="2025-07-21T11:51:00Z" w:initials="TV">
    <w:p w14:paraId="2F653B58" w14:textId="2F64535E" w:rsidR="00AF1047" w:rsidRDefault="00AF1047" w:rsidP="00AF1047">
      <w:r>
        <w:rPr>
          <w:rStyle w:val="CommentReference"/>
        </w:rPr>
        <w:annotationRef/>
      </w:r>
      <w:r>
        <w:rPr>
          <w:sz w:val="20"/>
          <w:szCs w:val="20"/>
        </w:rPr>
        <w:t>Ok, but your proposal will be stronger if you can come up with a statement that is directly relates what you are proposing to do.</w:t>
      </w:r>
    </w:p>
  </w:comment>
  <w:comment w:id="6" w:author="Tristy Vick-Majors" w:date="2025-07-21T10:10:00Z" w:initials="TV">
    <w:p w14:paraId="5803FD12" w14:textId="2C57D12B" w:rsidR="00D13301" w:rsidRDefault="00D13301" w:rsidP="00D13301">
      <w:r>
        <w:rPr>
          <w:rStyle w:val="CommentReference"/>
        </w:rPr>
        <w:annotationRef/>
      </w:r>
      <w:r>
        <w:rPr>
          <w:sz w:val="20"/>
          <w:szCs w:val="20"/>
        </w:rPr>
        <w:t>I think your intro needs a little more context regarding nutrient status of the lakes, and in particular the lakes you will propose to study.</w:t>
      </w:r>
    </w:p>
  </w:comment>
  <w:comment w:id="7" w:author="Tristy Vick-Majors" w:date="2025-07-21T10:08:00Z" w:initials="TV">
    <w:p w14:paraId="00954184" w14:textId="08593325" w:rsidR="00D63AF9" w:rsidRDefault="00D63AF9" w:rsidP="00D63AF9">
      <w:r>
        <w:rPr>
          <w:rStyle w:val="CommentReference"/>
        </w:rPr>
        <w:annotationRef/>
      </w:r>
      <w:r>
        <w:rPr>
          <w:sz w:val="20"/>
          <w:szCs w:val="20"/>
        </w:rPr>
        <w:t xml:space="preserve">What is the link between bacterial stoichiometry and particulate organic matter? </w:t>
      </w:r>
    </w:p>
  </w:comment>
  <w:comment w:id="8" w:author="Tristy Vick-Majors" w:date="2025-07-21T10:09:00Z" w:initials="TV">
    <w:p w14:paraId="3E5DB8A0" w14:textId="77777777" w:rsidR="00D63AF9" w:rsidRDefault="00D63AF9" w:rsidP="00D63AF9">
      <w:r>
        <w:rPr>
          <w:rStyle w:val="CommentReference"/>
        </w:rPr>
        <w:annotationRef/>
      </w:r>
      <w:r>
        <w:rPr>
          <w:sz w:val="20"/>
          <w:szCs w:val="20"/>
        </w:rPr>
        <w:t>Need to make the comparison clearer here. What would be the response to nutrients then? And what about responses in non-oligotrophic systems? Or are you not addressing that?</w:t>
      </w:r>
    </w:p>
  </w:comment>
  <w:comment w:id="9" w:author="Tristy Vick-Majors" w:date="2025-07-21T10:11:00Z" w:initials="TV">
    <w:p w14:paraId="60063427" w14:textId="77777777" w:rsidR="00D13301" w:rsidRDefault="00D13301" w:rsidP="00D13301">
      <w:r>
        <w:rPr>
          <w:rStyle w:val="CommentReference"/>
        </w:rPr>
        <w:annotationRef/>
      </w:r>
      <w:r>
        <w:rPr>
          <w:sz w:val="20"/>
          <w:szCs w:val="20"/>
        </w:rPr>
        <w:t>assuming you're also putting this under ob 1</w:t>
      </w:r>
    </w:p>
  </w:comment>
  <w:comment w:id="10" w:author="Tristy Vick-Majors" w:date="2025-07-21T11:53:00Z" w:initials="TV">
    <w:p w14:paraId="493C0088" w14:textId="77777777" w:rsidR="00AF1047" w:rsidRDefault="00AF1047" w:rsidP="00AF1047">
      <w:r>
        <w:rPr>
          <w:rStyle w:val="CommentReference"/>
        </w:rPr>
        <w:annotationRef/>
      </w:r>
      <w:r>
        <w:rPr>
          <w:sz w:val="20"/>
          <w:szCs w:val="20"/>
        </w:rPr>
        <w:t>why? Need to use your introduction to set up your hypotheses. The connection should be clear to the readers.</w:t>
      </w:r>
    </w:p>
  </w:comment>
  <w:comment w:id="11" w:author="Tristy Vick-Majors" w:date="2025-07-21T12:04:00Z" w:initials="TV">
    <w:p w14:paraId="3C370CF0" w14:textId="77777777" w:rsidR="00C750F0" w:rsidRDefault="00C750F0" w:rsidP="00C750F0">
      <w:r>
        <w:rPr>
          <w:rStyle w:val="CommentReference"/>
        </w:rPr>
        <w:annotationRef/>
      </w:r>
      <w:r>
        <w:rPr>
          <w:sz w:val="20"/>
          <w:szCs w:val="20"/>
        </w:rPr>
        <w:t xml:space="preserve">How are you going to guarantee differences in winter severity? What is there aren't differences?  How different do they have to be in order to be useful? </w:t>
      </w:r>
    </w:p>
  </w:comment>
  <w:comment w:id="12" w:author="Tristy Vick-Majors" w:date="2025-07-21T11:54:00Z" w:initials="TV">
    <w:p w14:paraId="586D9294" w14:textId="59CCFF4E" w:rsidR="00AF1047" w:rsidRDefault="00AF1047" w:rsidP="00AF1047">
      <w:r>
        <w:rPr>
          <w:rStyle w:val="CommentReference"/>
        </w:rPr>
        <w:annotationRef/>
      </w:r>
      <w:r>
        <w:rPr>
          <w:sz w:val="20"/>
          <w:szCs w:val="20"/>
        </w:rPr>
        <w:t>This might have been located here in the example, but I'd probably move it to the end. As I'm reading and trying to understand what you're proposing, this disrupts that flow.</w:t>
      </w:r>
    </w:p>
  </w:comment>
  <w:comment w:id="13" w:author="Tristy Vick-Majors" w:date="2025-07-21T11:55:00Z" w:initials="TV">
    <w:p w14:paraId="338A6C10" w14:textId="77777777" w:rsidR="00AF1047" w:rsidRDefault="00AF1047" w:rsidP="00AF1047">
      <w:r>
        <w:rPr>
          <w:rStyle w:val="CommentReference"/>
        </w:rPr>
        <w:annotationRef/>
      </w:r>
      <w:r>
        <w:rPr>
          <w:sz w:val="20"/>
          <w:szCs w:val="20"/>
        </w:rPr>
        <w:t>Why these three?</w:t>
      </w:r>
    </w:p>
  </w:comment>
  <w:comment w:id="15" w:author="Tristy Vick-Majors" w:date="2025-07-21T11:58:00Z" w:initials="TV">
    <w:p w14:paraId="58232C16" w14:textId="77777777" w:rsidR="00AF1047" w:rsidRDefault="00AF1047" w:rsidP="00AF1047">
      <w:r>
        <w:rPr>
          <w:rStyle w:val="CommentReference"/>
        </w:rPr>
        <w:annotationRef/>
      </w:r>
      <w:r>
        <w:rPr>
          <w:sz w:val="20"/>
          <w:szCs w:val="20"/>
        </w:rPr>
        <w:t>As written, it isn't exactly clear what you are doing. I know what you mean by "swapped" but I don't think everyone will. I also don't think it is clear to an outsider what you are putting into the bags. A diagram would be helpful .</w:t>
      </w:r>
    </w:p>
  </w:comment>
  <w:comment w:id="14" w:author="Tristy Vick-Majors" w:date="2025-07-21T11:56:00Z" w:initials="TV">
    <w:p w14:paraId="6E9793A0" w14:textId="1DABC06F" w:rsidR="00AF1047" w:rsidRDefault="00AF1047" w:rsidP="00AF1047">
      <w:r>
        <w:rPr>
          <w:rStyle w:val="CommentReference"/>
        </w:rPr>
        <w:annotationRef/>
      </w:r>
      <w:r>
        <w:rPr>
          <w:sz w:val="20"/>
          <w:szCs w:val="20"/>
        </w:rPr>
        <w:t>break into multiple sentences and put the numerical description of the dialysis bags last, so it's easier to follow.</w:t>
      </w:r>
    </w:p>
  </w:comment>
  <w:comment w:id="17" w:author="Tristy Vick-Majors" w:date="2025-07-21T11:59:00Z" w:initials="TV">
    <w:p w14:paraId="5FDC19A9" w14:textId="77777777" w:rsidR="00AF1047" w:rsidRDefault="00AF1047" w:rsidP="00AF1047">
      <w:r>
        <w:rPr>
          <w:rStyle w:val="CommentReference"/>
        </w:rPr>
        <w:annotationRef/>
      </w:r>
      <w:r>
        <w:rPr>
          <w:sz w:val="20"/>
          <w:szCs w:val="20"/>
        </w:rPr>
        <w:t>How did you decide on 48 hours? Do you think this is long enough to detect changes you are interested in?</w:t>
      </w:r>
    </w:p>
  </w:comment>
  <w:comment w:id="18" w:author="Tristy Vick-Majors" w:date="2025-07-21T11:59:00Z" w:initials="TV">
    <w:p w14:paraId="7CE7ECD4" w14:textId="77777777" w:rsidR="00AF1047" w:rsidRDefault="00AF1047" w:rsidP="00AF1047">
      <w:r>
        <w:rPr>
          <w:rStyle w:val="CommentReference"/>
        </w:rPr>
        <w:annotationRef/>
      </w:r>
      <w:r>
        <w:rPr>
          <w:sz w:val="20"/>
          <w:szCs w:val="20"/>
        </w:rPr>
        <w:t>spell out or use "h"</w:t>
      </w:r>
    </w:p>
  </w:comment>
  <w:comment w:id="19" w:author="Tristy Vick-Majors" w:date="2025-07-21T11:59:00Z" w:initials="TV">
    <w:p w14:paraId="7115D540" w14:textId="77777777" w:rsidR="00AF1047" w:rsidRDefault="00AF1047" w:rsidP="00AF1047">
      <w:r>
        <w:rPr>
          <w:rStyle w:val="CommentReference"/>
        </w:rPr>
        <w:annotationRef/>
      </w:r>
      <w:r>
        <w:rPr>
          <w:sz w:val="20"/>
          <w:szCs w:val="20"/>
        </w:rPr>
        <w:t>How are you sub-sampling?</w:t>
      </w:r>
    </w:p>
  </w:comment>
  <w:comment w:id="16" w:author="Tristy Vick-Majors" w:date="2025-07-21T12:00:00Z" w:initials="TV">
    <w:p w14:paraId="727D0CAA" w14:textId="77777777" w:rsidR="00AF1047" w:rsidRDefault="00AF1047" w:rsidP="00AF1047">
      <w:r>
        <w:rPr>
          <w:rStyle w:val="CommentReference"/>
        </w:rPr>
        <w:annotationRef/>
      </w:r>
      <w:r>
        <w:rPr>
          <w:sz w:val="20"/>
          <w:szCs w:val="20"/>
        </w:rPr>
        <w:t>you can streamline your phrasing here</w:t>
      </w:r>
    </w:p>
  </w:comment>
  <w:comment w:id="20" w:author="Tristy Vick-Majors" w:date="2025-07-21T12:01:00Z" w:initials="TV">
    <w:p w14:paraId="023837D1" w14:textId="77777777" w:rsidR="00AF1047" w:rsidRDefault="00AF1047" w:rsidP="00AF1047">
      <w:r>
        <w:rPr>
          <w:rStyle w:val="CommentReference"/>
        </w:rPr>
        <w:annotationRef/>
      </w:r>
      <w:r>
        <w:rPr>
          <w:sz w:val="20"/>
          <w:szCs w:val="20"/>
        </w:rPr>
        <w:t>what analyses?</w:t>
      </w:r>
    </w:p>
  </w:comment>
  <w:comment w:id="21" w:author="Tristy Vick-Majors" w:date="2025-07-21T12:02:00Z" w:initials="TV">
    <w:p w14:paraId="5F4E8435" w14:textId="77777777" w:rsidR="00C750F0" w:rsidRDefault="00C750F0" w:rsidP="00C750F0">
      <w:r>
        <w:rPr>
          <w:rStyle w:val="CommentReference"/>
        </w:rPr>
        <w:annotationRef/>
      </w:r>
      <w:r>
        <w:rPr>
          <w:sz w:val="20"/>
          <w:szCs w:val="20"/>
        </w:rPr>
        <w:t>Will this address your functional redundancy hypothesis?</w:t>
      </w:r>
    </w:p>
  </w:comment>
  <w:comment w:id="22" w:author="Tristy Vick-Majors" w:date="2025-07-21T12:02:00Z" w:initials="TV">
    <w:p w14:paraId="73027E63" w14:textId="77777777" w:rsidR="00C750F0" w:rsidRDefault="00C750F0" w:rsidP="00C750F0">
      <w:r>
        <w:rPr>
          <w:rStyle w:val="CommentReference"/>
        </w:rPr>
        <w:annotationRef/>
      </w:r>
      <w:r>
        <w:rPr>
          <w:sz w:val="20"/>
          <w:szCs w:val="20"/>
        </w:rPr>
        <w:t>Is this part of the "host lake" measurements?</w:t>
      </w:r>
    </w:p>
  </w:comment>
  <w:comment w:id="23" w:author="Tristy Vick-Majors" w:date="2025-07-21T12:03:00Z" w:initials="TV">
    <w:p w14:paraId="0C54064A" w14:textId="77777777" w:rsidR="00C750F0" w:rsidRDefault="00C750F0" w:rsidP="00C750F0">
      <w:r>
        <w:rPr>
          <w:rStyle w:val="CommentReference"/>
        </w:rPr>
        <w:annotationRef/>
      </w:r>
      <w:r>
        <w:rPr>
          <w:sz w:val="20"/>
          <w:szCs w:val="20"/>
        </w:rPr>
        <w:t>TN doesn't just include organics</w:t>
      </w:r>
    </w:p>
  </w:comment>
  <w:comment w:id="24" w:author="Tristy Vick-Majors" w:date="2025-07-21T12:03:00Z" w:initials="TV">
    <w:p w14:paraId="2F5F85D4" w14:textId="77777777" w:rsidR="00C750F0" w:rsidRDefault="00C750F0" w:rsidP="00C750F0">
      <w:r>
        <w:rPr>
          <w:rStyle w:val="CommentReference"/>
        </w:rPr>
        <w:annotationRef/>
      </w:r>
      <w:r>
        <w:rPr>
          <w:sz w:val="20"/>
          <w:szCs w:val="20"/>
        </w:rPr>
        <w:t>How are you measuring FDOM by fluorescent microscopy?</w:t>
      </w:r>
    </w:p>
  </w:comment>
  <w:comment w:id="25" w:author="Tristy Vick-Majors" w:date="2025-07-21T12:05:00Z" w:initials="TV">
    <w:p w14:paraId="3D9D652E" w14:textId="77777777" w:rsidR="00C750F0" w:rsidRDefault="00C750F0" w:rsidP="00C750F0">
      <w:r>
        <w:rPr>
          <w:rStyle w:val="CommentReference"/>
        </w:rPr>
        <w:annotationRef/>
      </w:r>
      <w:r>
        <w:rPr>
          <w:sz w:val="20"/>
          <w:szCs w:val="20"/>
        </w:rPr>
        <w:t>I don't think this is referring to H3?</w:t>
      </w:r>
    </w:p>
  </w:comment>
  <w:comment w:id="26" w:author="Tristy Vick-Majors" w:date="2025-07-21T12:05:00Z" w:initials="TV">
    <w:p w14:paraId="3FBEBDDE" w14:textId="77777777" w:rsidR="00C750F0" w:rsidRDefault="00C750F0" w:rsidP="00C750F0">
      <w:r>
        <w:rPr>
          <w:rStyle w:val="CommentReference"/>
        </w:rPr>
        <w:annotationRef/>
      </w:r>
      <w:r>
        <w:rPr>
          <w:sz w:val="20"/>
          <w:szCs w:val="20"/>
        </w:rPr>
        <w:t>You haven't defined experiments 1 and 2.</w:t>
      </w:r>
    </w:p>
  </w:comment>
  <w:comment w:id="27" w:author="Tristy Vick-Majors" w:date="2025-07-21T12:06:00Z" w:initials="TV">
    <w:p w14:paraId="49FE22A2" w14:textId="77777777" w:rsidR="00C750F0" w:rsidRDefault="00C750F0" w:rsidP="00C750F0">
      <w:r>
        <w:rPr>
          <w:rStyle w:val="CommentReference"/>
        </w:rPr>
        <w:annotationRef/>
      </w:r>
      <w:r>
        <w:rPr>
          <w:sz w:val="20"/>
          <w:szCs w:val="20"/>
        </w:rPr>
        <w:t>What are you looking for to demonstrate resilience?</w:t>
      </w:r>
    </w:p>
  </w:comment>
  <w:comment w:id="28" w:author="Tristy Vick-Majors" w:date="2025-07-21T12:14:00Z" w:initials="TV">
    <w:p w14:paraId="3508DEDE" w14:textId="77777777" w:rsidR="00964B68" w:rsidRDefault="00964B68" w:rsidP="00964B68">
      <w:r>
        <w:rPr>
          <w:rStyle w:val="CommentReference"/>
        </w:rPr>
        <w:annotationRef/>
      </w:r>
      <w:r>
        <w:rPr>
          <w:sz w:val="20"/>
          <w:szCs w:val="20"/>
        </w:rPr>
        <w:t>I see mention of particulate CNP but only DOC and TN for dissolved. Have you thought about P? How important is P in your systems of interest?</w:t>
      </w:r>
    </w:p>
    <w:p w14:paraId="081DC762" w14:textId="77777777" w:rsidR="00964B68" w:rsidRDefault="00964B68" w:rsidP="00964B68">
      <w:r>
        <w:rPr>
          <w:sz w:val="20"/>
          <w:szCs w:val="20"/>
        </w:rPr>
        <w:t>I think it would help for you to make a table of all of the response variables you want to measure, the location of measurement (in lake or in tubing), the reason for it, and the volume of sample and/or amount of biomass needed for the measurement. You might not have space in the proposal for this, or you might be able to remove some text and refer to the table. Either way, you need something to help you organize and explain what you are doing and why, and the table will help with that regardless of whether it ends up in the proposal.</w:t>
      </w:r>
    </w:p>
  </w:comment>
  <w:comment w:id="29" w:author="Tristy Vick-Majors" w:date="2025-07-21T12:07:00Z" w:initials="TV">
    <w:p w14:paraId="7F41C14B" w14:textId="239B7352" w:rsidR="00C750F0" w:rsidRDefault="00C750F0" w:rsidP="00C750F0">
      <w:r>
        <w:rPr>
          <w:rStyle w:val="CommentReference"/>
        </w:rPr>
        <w:annotationRef/>
      </w:r>
      <w:r>
        <w:rPr>
          <w:sz w:val="20"/>
          <w:szCs w:val="20"/>
        </w:rPr>
        <w:t>Based on what's written, I'm not following the experiment 1 and experiment 2 breakdown here.</w:t>
      </w:r>
    </w:p>
  </w:comment>
  <w:comment w:id="30" w:author="Connor OLoughlin" w:date="2025-07-17T16:21:00Z" w:initials="CO">
    <w:p w14:paraId="11C6F1F4" w14:textId="5A639BD3" w:rsidR="00CB75CB" w:rsidRDefault="00CB75CB" w:rsidP="00CB75CB">
      <w:pPr>
        <w:pStyle w:val="CommentText"/>
      </w:pPr>
      <w:r>
        <w:rPr>
          <w:rStyle w:val="CommentReference"/>
        </w:rPr>
        <w:annotationRef/>
      </w:r>
      <w:r>
        <w:t>Or whichever would fit best and/or be most realistic to present data at.</w:t>
      </w:r>
    </w:p>
  </w:comment>
  <w:comment w:id="31" w:author="Tristy Vick-Majors" w:date="2025-07-21T12:09:00Z" w:initials="TV">
    <w:p w14:paraId="2DD5254A" w14:textId="77777777" w:rsidR="00C750F0" w:rsidRDefault="00C750F0" w:rsidP="00C750F0">
      <w:r>
        <w:rPr>
          <w:rStyle w:val="CommentReference"/>
        </w:rPr>
        <w:annotationRef/>
      </w:r>
      <w:r>
        <w:rPr>
          <w:sz w:val="20"/>
          <w:szCs w:val="20"/>
        </w:rPr>
        <w:t>This is probably fine to list here, but if this work is done well and the experiments cooperate, it has potential to go into a higher impact journal, like ISME, which is a great place for microbial studies and also one of the top ranked ecology journals. May as well aim high, and then recalibrate if needed! Just something for you to think about.</w:t>
      </w:r>
    </w:p>
  </w:comment>
  <w:comment w:id="32" w:author="Tristy Vick-Majors" w:date="2025-07-21T12:10:00Z" w:initials="TV">
    <w:p w14:paraId="49F6B341" w14:textId="77777777" w:rsidR="00C750F0" w:rsidRDefault="00C750F0" w:rsidP="00C750F0">
      <w:r>
        <w:rPr>
          <w:rStyle w:val="CommentReference"/>
        </w:rPr>
        <w:annotationRef/>
      </w:r>
      <w:r>
        <w:rPr>
          <w:sz w:val="20"/>
          <w:szCs w:val="20"/>
        </w:rPr>
        <w:t>When the time comes, make sure refs are consistently formatted and that you're using  formatting that takes up the least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A0CFC" w15:done="0"/>
  <w15:commentEx w15:paraId="5246EBD2" w15:paraIdParent="4CAA0CFC" w15:done="0"/>
  <w15:commentEx w15:paraId="2F653B58" w15:done="0"/>
  <w15:commentEx w15:paraId="5803FD12" w15:done="0"/>
  <w15:commentEx w15:paraId="00954184" w15:done="0"/>
  <w15:commentEx w15:paraId="3E5DB8A0" w15:done="0"/>
  <w15:commentEx w15:paraId="60063427" w15:done="0"/>
  <w15:commentEx w15:paraId="493C0088" w15:done="0"/>
  <w15:commentEx w15:paraId="3C370CF0" w15:done="0"/>
  <w15:commentEx w15:paraId="586D9294" w15:done="0"/>
  <w15:commentEx w15:paraId="338A6C10" w15:done="0"/>
  <w15:commentEx w15:paraId="58232C16" w15:done="0"/>
  <w15:commentEx w15:paraId="6E9793A0" w15:done="0"/>
  <w15:commentEx w15:paraId="5FDC19A9" w15:done="0"/>
  <w15:commentEx w15:paraId="7CE7ECD4" w15:done="0"/>
  <w15:commentEx w15:paraId="7115D540" w15:done="0"/>
  <w15:commentEx w15:paraId="727D0CAA" w15:done="0"/>
  <w15:commentEx w15:paraId="023837D1" w15:done="0"/>
  <w15:commentEx w15:paraId="5F4E8435" w15:done="0"/>
  <w15:commentEx w15:paraId="73027E63" w15:done="0"/>
  <w15:commentEx w15:paraId="0C54064A" w15:done="0"/>
  <w15:commentEx w15:paraId="2F5F85D4" w15:done="0"/>
  <w15:commentEx w15:paraId="3D9D652E" w15:done="0"/>
  <w15:commentEx w15:paraId="3FBEBDDE" w15:done="0"/>
  <w15:commentEx w15:paraId="49FE22A2" w15:done="0"/>
  <w15:commentEx w15:paraId="081DC762" w15:done="0"/>
  <w15:commentEx w15:paraId="7F41C14B" w15:done="0"/>
  <w15:commentEx w15:paraId="11C6F1F4" w15:done="0"/>
  <w15:commentEx w15:paraId="2DD5254A" w15:done="0"/>
  <w15:commentEx w15:paraId="49F6B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8DFDC" w16cex:dateUtc="2025-07-21T14:06:00Z"/>
  <w16cex:commentExtensible w16cex:durableId="3B1DA461" w16cex:dateUtc="2025-07-31T20:03:00Z"/>
  <w16cex:commentExtensible w16cex:durableId="5D5E2449" w16cex:dateUtc="2025-07-21T15:51:00Z"/>
  <w16cex:commentExtensible w16cex:durableId="35031EC9" w16cex:dateUtc="2025-07-21T14:10:00Z"/>
  <w16cex:commentExtensible w16cex:durableId="604FF376" w16cex:dateUtc="2025-07-21T14:08:00Z"/>
  <w16cex:commentExtensible w16cex:durableId="3833036B" w16cex:dateUtc="2025-07-21T14:09:00Z"/>
  <w16cex:commentExtensible w16cex:durableId="6CC6246F" w16cex:dateUtc="2025-07-21T14:11:00Z"/>
  <w16cex:commentExtensible w16cex:durableId="1BA4A299" w16cex:dateUtc="2025-07-21T15:53:00Z"/>
  <w16cex:commentExtensible w16cex:durableId="606A6B03" w16cex:dateUtc="2025-07-21T16:04:00Z"/>
  <w16cex:commentExtensible w16cex:durableId="48C5FA6E" w16cex:dateUtc="2025-07-21T15:54:00Z"/>
  <w16cex:commentExtensible w16cex:durableId="69E0130C" w16cex:dateUtc="2025-07-21T15:55:00Z"/>
  <w16cex:commentExtensible w16cex:durableId="00BB31AB" w16cex:dateUtc="2025-07-21T15:58:00Z"/>
  <w16cex:commentExtensible w16cex:durableId="0E0EC565" w16cex:dateUtc="2025-07-21T15:56:00Z"/>
  <w16cex:commentExtensible w16cex:durableId="6EB3EEB6" w16cex:dateUtc="2025-07-21T15:59:00Z"/>
  <w16cex:commentExtensible w16cex:durableId="70B982F3" w16cex:dateUtc="2025-07-21T15:59:00Z"/>
  <w16cex:commentExtensible w16cex:durableId="69F032E5" w16cex:dateUtc="2025-07-21T15:59:00Z"/>
  <w16cex:commentExtensible w16cex:durableId="766ADB90" w16cex:dateUtc="2025-07-21T16:00:00Z"/>
  <w16cex:commentExtensible w16cex:durableId="56A48130" w16cex:dateUtc="2025-07-21T16:01:00Z"/>
  <w16cex:commentExtensible w16cex:durableId="03621701" w16cex:dateUtc="2025-07-21T16:02:00Z"/>
  <w16cex:commentExtensible w16cex:durableId="0364B8B9" w16cex:dateUtc="2025-07-21T16:02:00Z"/>
  <w16cex:commentExtensible w16cex:durableId="54548B9E" w16cex:dateUtc="2025-07-21T16:03:00Z"/>
  <w16cex:commentExtensible w16cex:durableId="41D72DF8" w16cex:dateUtc="2025-07-21T16:03:00Z"/>
  <w16cex:commentExtensible w16cex:durableId="0F890D85" w16cex:dateUtc="2025-07-21T16:05:00Z"/>
  <w16cex:commentExtensible w16cex:durableId="20473F88" w16cex:dateUtc="2025-07-21T16:05:00Z"/>
  <w16cex:commentExtensible w16cex:durableId="6A1AC4A9" w16cex:dateUtc="2025-07-21T16:06:00Z"/>
  <w16cex:commentExtensible w16cex:durableId="7D9815F9" w16cex:dateUtc="2025-07-21T16:14:00Z"/>
  <w16cex:commentExtensible w16cex:durableId="7F21582E" w16cex:dateUtc="2025-07-21T16:07:00Z"/>
  <w16cex:commentExtensible w16cex:durableId="05876B4A" w16cex:dateUtc="2025-07-17T20:21:00Z"/>
  <w16cex:commentExtensible w16cex:durableId="17BF2535" w16cex:dateUtc="2025-07-21T16:09:00Z"/>
  <w16cex:commentExtensible w16cex:durableId="28820DDE" w16cex:dateUtc="2025-07-21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A0CFC" w16cid:durableId="5258DFDC"/>
  <w16cid:commentId w16cid:paraId="5246EBD2" w16cid:durableId="3B1DA461"/>
  <w16cid:commentId w16cid:paraId="2F653B58" w16cid:durableId="5D5E2449"/>
  <w16cid:commentId w16cid:paraId="5803FD12" w16cid:durableId="35031EC9"/>
  <w16cid:commentId w16cid:paraId="00954184" w16cid:durableId="604FF376"/>
  <w16cid:commentId w16cid:paraId="3E5DB8A0" w16cid:durableId="3833036B"/>
  <w16cid:commentId w16cid:paraId="60063427" w16cid:durableId="6CC6246F"/>
  <w16cid:commentId w16cid:paraId="493C0088" w16cid:durableId="1BA4A299"/>
  <w16cid:commentId w16cid:paraId="3C370CF0" w16cid:durableId="606A6B03"/>
  <w16cid:commentId w16cid:paraId="586D9294" w16cid:durableId="48C5FA6E"/>
  <w16cid:commentId w16cid:paraId="338A6C10" w16cid:durableId="69E0130C"/>
  <w16cid:commentId w16cid:paraId="58232C16" w16cid:durableId="00BB31AB"/>
  <w16cid:commentId w16cid:paraId="6E9793A0" w16cid:durableId="0E0EC565"/>
  <w16cid:commentId w16cid:paraId="5FDC19A9" w16cid:durableId="6EB3EEB6"/>
  <w16cid:commentId w16cid:paraId="7CE7ECD4" w16cid:durableId="70B982F3"/>
  <w16cid:commentId w16cid:paraId="7115D540" w16cid:durableId="69F032E5"/>
  <w16cid:commentId w16cid:paraId="727D0CAA" w16cid:durableId="766ADB90"/>
  <w16cid:commentId w16cid:paraId="023837D1" w16cid:durableId="56A48130"/>
  <w16cid:commentId w16cid:paraId="5F4E8435" w16cid:durableId="03621701"/>
  <w16cid:commentId w16cid:paraId="73027E63" w16cid:durableId="0364B8B9"/>
  <w16cid:commentId w16cid:paraId="0C54064A" w16cid:durableId="54548B9E"/>
  <w16cid:commentId w16cid:paraId="2F5F85D4" w16cid:durableId="41D72DF8"/>
  <w16cid:commentId w16cid:paraId="3D9D652E" w16cid:durableId="0F890D85"/>
  <w16cid:commentId w16cid:paraId="3FBEBDDE" w16cid:durableId="20473F88"/>
  <w16cid:commentId w16cid:paraId="49FE22A2" w16cid:durableId="6A1AC4A9"/>
  <w16cid:commentId w16cid:paraId="081DC762" w16cid:durableId="7D9815F9"/>
  <w16cid:commentId w16cid:paraId="7F41C14B" w16cid:durableId="7F21582E"/>
  <w16cid:commentId w16cid:paraId="11C6F1F4" w16cid:durableId="05876B4A"/>
  <w16cid:commentId w16cid:paraId="2DD5254A" w16cid:durableId="17BF2535"/>
  <w16cid:commentId w16cid:paraId="49F6B341" w16cid:durableId="28820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0700B"/>
    <w:rsid w:val="00016445"/>
    <w:rsid w:val="000205AC"/>
    <w:rsid w:val="000222E9"/>
    <w:rsid w:val="00031C20"/>
    <w:rsid w:val="00035CB5"/>
    <w:rsid w:val="00037DFF"/>
    <w:rsid w:val="0004003A"/>
    <w:rsid w:val="0004009E"/>
    <w:rsid w:val="000515D3"/>
    <w:rsid w:val="00052CE7"/>
    <w:rsid w:val="00074584"/>
    <w:rsid w:val="00075895"/>
    <w:rsid w:val="00082036"/>
    <w:rsid w:val="0008505F"/>
    <w:rsid w:val="00087473"/>
    <w:rsid w:val="00091910"/>
    <w:rsid w:val="00094B6E"/>
    <w:rsid w:val="00096A05"/>
    <w:rsid w:val="000B4EFC"/>
    <w:rsid w:val="000B63D1"/>
    <w:rsid w:val="000C678C"/>
    <w:rsid w:val="000C6DEC"/>
    <w:rsid w:val="000D2D87"/>
    <w:rsid w:val="000D6203"/>
    <w:rsid w:val="000E0194"/>
    <w:rsid w:val="00111B10"/>
    <w:rsid w:val="001223A7"/>
    <w:rsid w:val="00130CD4"/>
    <w:rsid w:val="0013487F"/>
    <w:rsid w:val="0014673B"/>
    <w:rsid w:val="0015049B"/>
    <w:rsid w:val="00153CC9"/>
    <w:rsid w:val="00157295"/>
    <w:rsid w:val="00160E1A"/>
    <w:rsid w:val="00167B5E"/>
    <w:rsid w:val="00180285"/>
    <w:rsid w:val="001924CD"/>
    <w:rsid w:val="001B09F5"/>
    <w:rsid w:val="001B54D9"/>
    <w:rsid w:val="001C1C51"/>
    <w:rsid w:val="001C46F5"/>
    <w:rsid w:val="001C5A72"/>
    <w:rsid w:val="001D23DC"/>
    <w:rsid w:val="001D7355"/>
    <w:rsid w:val="001E1F87"/>
    <w:rsid w:val="001E3771"/>
    <w:rsid w:val="001F437C"/>
    <w:rsid w:val="001F5A1B"/>
    <w:rsid w:val="001F7B34"/>
    <w:rsid w:val="00206F40"/>
    <w:rsid w:val="00216DA8"/>
    <w:rsid w:val="0022492E"/>
    <w:rsid w:val="002273DE"/>
    <w:rsid w:val="00230A28"/>
    <w:rsid w:val="002314C7"/>
    <w:rsid w:val="00235F87"/>
    <w:rsid w:val="002435C6"/>
    <w:rsid w:val="00243EFA"/>
    <w:rsid w:val="00250FCF"/>
    <w:rsid w:val="00270349"/>
    <w:rsid w:val="0028640B"/>
    <w:rsid w:val="00287E38"/>
    <w:rsid w:val="002B03D1"/>
    <w:rsid w:val="002B0B53"/>
    <w:rsid w:val="002B3875"/>
    <w:rsid w:val="002B68B7"/>
    <w:rsid w:val="002C5A7F"/>
    <w:rsid w:val="002C6D48"/>
    <w:rsid w:val="002D396D"/>
    <w:rsid w:val="002E1CA9"/>
    <w:rsid w:val="002E3C62"/>
    <w:rsid w:val="002F110A"/>
    <w:rsid w:val="002F2107"/>
    <w:rsid w:val="002F2E90"/>
    <w:rsid w:val="002F48BC"/>
    <w:rsid w:val="002F5830"/>
    <w:rsid w:val="002F7E62"/>
    <w:rsid w:val="00311358"/>
    <w:rsid w:val="0031237F"/>
    <w:rsid w:val="0033258F"/>
    <w:rsid w:val="003442DE"/>
    <w:rsid w:val="003448E1"/>
    <w:rsid w:val="003510CC"/>
    <w:rsid w:val="003511CA"/>
    <w:rsid w:val="0035236B"/>
    <w:rsid w:val="00371CEA"/>
    <w:rsid w:val="00373FBC"/>
    <w:rsid w:val="00376FCF"/>
    <w:rsid w:val="00385743"/>
    <w:rsid w:val="00396955"/>
    <w:rsid w:val="003A25CE"/>
    <w:rsid w:val="003C1537"/>
    <w:rsid w:val="003C34A1"/>
    <w:rsid w:val="003C695C"/>
    <w:rsid w:val="003E2783"/>
    <w:rsid w:val="003E3E04"/>
    <w:rsid w:val="00412EBE"/>
    <w:rsid w:val="00415A6A"/>
    <w:rsid w:val="0042107D"/>
    <w:rsid w:val="004246E1"/>
    <w:rsid w:val="00425C41"/>
    <w:rsid w:val="00431A50"/>
    <w:rsid w:val="004332B2"/>
    <w:rsid w:val="0044059F"/>
    <w:rsid w:val="00442BFE"/>
    <w:rsid w:val="004713F8"/>
    <w:rsid w:val="00472C7D"/>
    <w:rsid w:val="00490519"/>
    <w:rsid w:val="00491263"/>
    <w:rsid w:val="004A1143"/>
    <w:rsid w:val="004B5C39"/>
    <w:rsid w:val="004B75D6"/>
    <w:rsid w:val="004C5C07"/>
    <w:rsid w:val="004D5BE1"/>
    <w:rsid w:val="004E7DF6"/>
    <w:rsid w:val="004E7F49"/>
    <w:rsid w:val="004F037F"/>
    <w:rsid w:val="004F33A2"/>
    <w:rsid w:val="004F5562"/>
    <w:rsid w:val="004F7C96"/>
    <w:rsid w:val="0050017F"/>
    <w:rsid w:val="005005AA"/>
    <w:rsid w:val="005015A9"/>
    <w:rsid w:val="00515DDA"/>
    <w:rsid w:val="0051784F"/>
    <w:rsid w:val="005270E8"/>
    <w:rsid w:val="00527EB3"/>
    <w:rsid w:val="00531526"/>
    <w:rsid w:val="00535D47"/>
    <w:rsid w:val="00536B58"/>
    <w:rsid w:val="005418A0"/>
    <w:rsid w:val="00551B65"/>
    <w:rsid w:val="00551EA5"/>
    <w:rsid w:val="005545BD"/>
    <w:rsid w:val="00560CE5"/>
    <w:rsid w:val="00564E53"/>
    <w:rsid w:val="00565AFD"/>
    <w:rsid w:val="00573CF1"/>
    <w:rsid w:val="00583B60"/>
    <w:rsid w:val="0058628C"/>
    <w:rsid w:val="00590CFC"/>
    <w:rsid w:val="005924A2"/>
    <w:rsid w:val="005936D3"/>
    <w:rsid w:val="005955E6"/>
    <w:rsid w:val="005A179C"/>
    <w:rsid w:val="005A336E"/>
    <w:rsid w:val="005A3913"/>
    <w:rsid w:val="005A57C2"/>
    <w:rsid w:val="005A7FB2"/>
    <w:rsid w:val="005B66EE"/>
    <w:rsid w:val="005B79E6"/>
    <w:rsid w:val="005B7CA8"/>
    <w:rsid w:val="005C07EE"/>
    <w:rsid w:val="005C615C"/>
    <w:rsid w:val="005E1CC5"/>
    <w:rsid w:val="005E2880"/>
    <w:rsid w:val="005F09C4"/>
    <w:rsid w:val="005F7B43"/>
    <w:rsid w:val="00601D1C"/>
    <w:rsid w:val="006046A7"/>
    <w:rsid w:val="00605E9C"/>
    <w:rsid w:val="0061267F"/>
    <w:rsid w:val="006162DF"/>
    <w:rsid w:val="0062675D"/>
    <w:rsid w:val="00641017"/>
    <w:rsid w:val="006525C1"/>
    <w:rsid w:val="00652F19"/>
    <w:rsid w:val="00655B58"/>
    <w:rsid w:val="00657D4E"/>
    <w:rsid w:val="0066542B"/>
    <w:rsid w:val="00670CA7"/>
    <w:rsid w:val="00674689"/>
    <w:rsid w:val="00683FFD"/>
    <w:rsid w:val="006960FD"/>
    <w:rsid w:val="00697AA5"/>
    <w:rsid w:val="00697F71"/>
    <w:rsid w:val="006A3248"/>
    <w:rsid w:val="006B10FE"/>
    <w:rsid w:val="006B4DF3"/>
    <w:rsid w:val="006C0135"/>
    <w:rsid w:val="006E0B51"/>
    <w:rsid w:val="006E1694"/>
    <w:rsid w:val="006F205B"/>
    <w:rsid w:val="006F38E3"/>
    <w:rsid w:val="006F6206"/>
    <w:rsid w:val="0070282B"/>
    <w:rsid w:val="00714CDE"/>
    <w:rsid w:val="00716C39"/>
    <w:rsid w:val="00723DF4"/>
    <w:rsid w:val="00737138"/>
    <w:rsid w:val="00745C3B"/>
    <w:rsid w:val="0075386B"/>
    <w:rsid w:val="00753CDF"/>
    <w:rsid w:val="007579DA"/>
    <w:rsid w:val="00766DF0"/>
    <w:rsid w:val="007735D9"/>
    <w:rsid w:val="007774DD"/>
    <w:rsid w:val="00780FE3"/>
    <w:rsid w:val="007834C7"/>
    <w:rsid w:val="00783736"/>
    <w:rsid w:val="00784EE1"/>
    <w:rsid w:val="007900BC"/>
    <w:rsid w:val="007A10FB"/>
    <w:rsid w:val="007A79A3"/>
    <w:rsid w:val="007A7CDF"/>
    <w:rsid w:val="007B0597"/>
    <w:rsid w:val="007C3488"/>
    <w:rsid w:val="007D36C5"/>
    <w:rsid w:val="007D717E"/>
    <w:rsid w:val="007E0767"/>
    <w:rsid w:val="007E551D"/>
    <w:rsid w:val="007E67B2"/>
    <w:rsid w:val="007F3EE5"/>
    <w:rsid w:val="007F6D93"/>
    <w:rsid w:val="00800822"/>
    <w:rsid w:val="00800C32"/>
    <w:rsid w:val="00802043"/>
    <w:rsid w:val="00803D18"/>
    <w:rsid w:val="00806FF5"/>
    <w:rsid w:val="00826C9D"/>
    <w:rsid w:val="00830F82"/>
    <w:rsid w:val="008340F5"/>
    <w:rsid w:val="008359CB"/>
    <w:rsid w:val="008464EE"/>
    <w:rsid w:val="0085059D"/>
    <w:rsid w:val="0086023D"/>
    <w:rsid w:val="008724DF"/>
    <w:rsid w:val="00873764"/>
    <w:rsid w:val="008805FD"/>
    <w:rsid w:val="008831F6"/>
    <w:rsid w:val="0089079E"/>
    <w:rsid w:val="00892E31"/>
    <w:rsid w:val="008956C7"/>
    <w:rsid w:val="00895F80"/>
    <w:rsid w:val="008A2DF3"/>
    <w:rsid w:val="008A40C4"/>
    <w:rsid w:val="008B4BAF"/>
    <w:rsid w:val="008B4BC9"/>
    <w:rsid w:val="008B670A"/>
    <w:rsid w:val="008B73C6"/>
    <w:rsid w:val="008C73BC"/>
    <w:rsid w:val="008E0873"/>
    <w:rsid w:val="008E2D0B"/>
    <w:rsid w:val="008E6215"/>
    <w:rsid w:val="008F7D78"/>
    <w:rsid w:val="00905B15"/>
    <w:rsid w:val="00914A8B"/>
    <w:rsid w:val="009170B0"/>
    <w:rsid w:val="00921738"/>
    <w:rsid w:val="009313F9"/>
    <w:rsid w:val="0095139D"/>
    <w:rsid w:val="009522C9"/>
    <w:rsid w:val="00964B68"/>
    <w:rsid w:val="009A10C9"/>
    <w:rsid w:val="009A2F48"/>
    <w:rsid w:val="009A3FDE"/>
    <w:rsid w:val="009A45D2"/>
    <w:rsid w:val="009B3C7A"/>
    <w:rsid w:val="009B5B0B"/>
    <w:rsid w:val="009C464E"/>
    <w:rsid w:val="009D3DFC"/>
    <w:rsid w:val="009D61B4"/>
    <w:rsid w:val="009D7C75"/>
    <w:rsid w:val="00A00135"/>
    <w:rsid w:val="00A03370"/>
    <w:rsid w:val="00A25295"/>
    <w:rsid w:val="00A26FF5"/>
    <w:rsid w:val="00A27B61"/>
    <w:rsid w:val="00A32F24"/>
    <w:rsid w:val="00A3300F"/>
    <w:rsid w:val="00A42B67"/>
    <w:rsid w:val="00A65A84"/>
    <w:rsid w:val="00A662B3"/>
    <w:rsid w:val="00A73D40"/>
    <w:rsid w:val="00A779F7"/>
    <w:rsid w:val="00A825D0"/>
    <w:rsid w:val="00AD1CAB"/>
    <w:rsid w:val="00AE6D29"/>
    <w:rsid w:val="00AF1047"/>
    <w:rsid w:val="00B03F17"/>
    <w:rsid w:val="00B148F5"/>
    <w:rsid w:val="00B155BE"/>
    <w:rsid w:val="00B17D99"/>
    <w:rsid w:val="00B45D8C"/>
    <w:rsid w:val="00B73639"/>
    <w:rsid w:val="00B80451"/>
    <w:rsid w:val="00B83A4C"/>
    <w:rsid w:val="00B91515"/>
    <w:rsid w:val="00B95F5E"/>
    <w:rsid w:val="00BA3EF6"/>
    <w:rsid w:val="00BA533A"/>
    <w:rsid w:val="00BA6B6B"/>
    <w:rsid w:val="00BA6DB8"/>
    <w:rsid w:val="00BB1DEA"/>
    <w:rsid w:val="00BB3BFD"/>
    <w:rsid w:val="00BB792E"/>
    <w:rsid w:val="00BC25C4"/>
    <w:rsid w:val="00BC6ADD"/>
    <w:rsid w:val="00BF098F"/>
    <w:rsid w:val="00C1323B"/>
    <w:rsid w:val="00C26222"/>
    <w:rsid w:val="00C3728D"/>
    <w:rsid w:val="00C60308"/>
    <w:rsid w:val="00C63F50"/>
    <w:rsid w:val="00C715D8"/>
    <w:rsid w:val="00C750F0"/>
    <w:rsid w:val="00C77016"/>
    <w:rsid w:val="00C953A3"/>
    <w:rsid w:val="00CA5990"/>
    <w:rsid w:val="00CB4776"/>
    <w:rsid w:val="00CB75CB"/>
    <w:rsid w:val="00CD35A2"/>
    <w:rsid w:val="00CF09DE"/>
    <w:rsid w:val="00CF721C"/>
    <w:rsid w:val="00D0485B"/>
    <w:rsid w:val="00D13301"/>
    <w:rsid w:val="00D13DF2"/>
    <w:rsid w:val="00D50802"/>
    <w:rsid w:val="00D53077"/>
    <w:rsid w:val="00D56E0F"/>
    <w:rsid w:val="00D6357B"/>
    <w:rsid w:val="00D63AF9"/>
    <w:rsid w:val="00D750BC"/>
    <w:rsid w:val="00D93858"/>
    <w:rsid w:val="00D93EA8"/>
    <w:rsid w:val="00D95939"/>
    <w:rsid w:val="00D969EF"/>
    <w:rsid w:val="00D975A4"/>
    <w:rsid w:val="00DB6B82"/>
    <w:rsid w:val="00DC49C9"/>
    <w:rsid w:val="00DC4AAC"/>
    <w:rsid w:val="00DE2EE7"/>
    <w:rsid w:val="00DE49E6"/>
    <w:rsid w:val="00DE59AC"/>
    <w:rsid w:val="00DE745C"/>
    <w:rsid w:val="00DF1EF7"/>
    <w:rsid w:val="00DF3FB5"/>
    <w:rsid w:val="00DF4077"/>
    <w:rsid w:val="00DF78D7"/>
    <w:rsid w:val="00E00A71"/>
    <w:rsid w:val="00E03430"/>
    <w:rsid w:val="00E03FEC"/>
    <w:rsid w:val="00E06B2F"/>
    <w:rsid w:val="00E12558"/>
    <w:rsid w:val="00E129FF"/>
    <w:rsid w:val="00E174B8"/>
    <w:rsid w:val="00E26B92"/>
    <w:rsid w:val="00E30C9C"/>
    <w:rsid w:val="00E5662E"/>
    <w:rsid w:val="00E6292E"/>
    <w:rsid w:val="00E67013"/>
    <w:rsid w:val="00E76531"/>
    <w:rsid w:val="00EB0546"/>
    <w:rsid w:val="00EC3E1C"/>
    <w:rsid w:val="00EE243B"/>
    <w:rsid w:val="00EE54A0"/>
    <w:rsid w:val="00EF2C30"/>
    <w:rsid w:val="00EF63B0"/>
    <w:rsid w:val="00F0528A"/>
    <w:rsid w:val="00F0613D"/>
    <w:rsid w:val="00F262C5"/>
    <w:rsid w:val="00F2633B"/>
    <w:rsid w:val="00F2763E"/>
    <w:rsid w:val="00F312E7"/>
    <w:rsid w:val="00F357A1"/>
    <w:rsid w:val="00F37CC3"/>
    <w:rsid w:val="00F41EFB"/>
    <w:rsid w:val="00F5242A"/>
    <w:rsid w:val="00F60111"/>
    <w:rsid w:val="00F6431A"/>
    <w:rsid w:val="00F668C4"/>
    <w:rsid w:val="00F73A7F"/>
    <w:rsid w:val="00F77381"/>
    <w:rsid w:val="00F807D4"/>
    <w:rsid w:val="00FA7CBE"/>
    <w:rsid w:val="00FA7E9E"/>
    <w:rsid w:val="00FB2A2F"/>
    <w:rsid w:val="00FB2DC7"/>
    <w:rsid w:val="00FC26E8"/>
    <w:rsid w:val="00FD3F1C"/>
    <w:rsid w:val="00FD7DF4"/>
    <w:rsid w:val="00FE51D5"/>
    <w:rsid w:val="00FE5ED4"/>
    <w:rsid w:val="00FE6EAD"/>
    <w:rsid w:val="00FF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tabs>
        <w:tab w:val="left" w:pos="504"/>
      </w:tabs>
      <w:ind w:left="504" w:hanging="504"/>
    </w:pPr>
  </w:style>
  <w:style w:type="character" w:styleId="CommentReference">
    <w:name w:val="annotation reference"/>
    <w:basedOn w:val="DefaultParagraphFont"/>
    <w:uiPriority w:val="99"/>
    <w:semiHidden/>
    <w:unhideWhenUsed/>
    <w:rsid w:val="00CB75CB"/>
    <w:rPr>
      <w:sz w:val="16"/>
      <w:szCs w:val="16"/>
    </w:rPr>
  </w:style>
  <w:style w:type="paragraph" w:styleId="CommentText">
    <w:name w:val="annotation text"/>
    <w:basedOn w:val="Normal"/>
    <w:link w:val="CommentTextChar"/>
    <w:uiPriority w:val="99"/>
    <w:unhideWhenUsed/>
    <w:rsid w:val="00CB75CB"/>
    <w:rPr>
      <w:sz w:val="20"/>
      <w:szCs w:val="20"/>
    </w:rPr>
  </w:style>
  <w:style w:type="character" w:customStyle="1" w:styleId="CommentTextChar">
    <w:name w:val="Comment Text Char"/>
    <w:basedOn w:val="DefaultParagraphFont"/>
    <w:link w:val="CommentText"/>
    <w:uiPriority w:val="99"/>
    <w:rsid w:val="00CB75CB"/>
    <w:rPr>
      <w:sz w:val="20"/>
      <w:szCs w:val="20"/>
    </w:rPr>
  </w:style>
  <w:style w:type="paragraph" w:styleId="CommentSubject">
    <w:name w:val="annotation subject"/>
    <w:basedOn w:val="CommentText"/>
    <w:next w:val="CommentText"/>
    <w:link w:val="CommentSubjectChar"/>
    <w:uiPriority w:val="99"/>
    <w:semiHidden/>
    <w:unhideWhenUsed/>
    <w:rsid w:val="00CB75CB"/>
    <w:rPr>
      <w:b/>
      <w:bCs/>
    </w:rPr>
  </w:style>
  <w:style w:type="character" w:customStyle="1" w:styleId="CommentSubjectChar">
    <w:name w:val="Comment Subject Char"/>
    <w:basedOn w:val="CommentTextChar"/>
    <w:link w:val="CommentSubject"/>
    <w:uiPriority w:val="99"/>
    <w:semiHidden/>
    <w:rsid w:val="00CB75CB"/>
    <w:rPr>
      <w:b/>
      <w:bCs/>
      <w:sz w:val="20"/>
      <w:szCs w:val="20"/>
    </w:rPr>
  </w:style>
  <w:style w:type="paragraph" w:styleId="Revision">
    <w:name w:val="Revision"/>
    <w:hidden/>
    <w:uiPriority w:val="99"/>
    <w:semiHidden/>
    <w:rsid w:val="00D6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1318</Words>
  <Characters>26981</Characters>
  <Application>Microsoft Office Word</Application>
  <DocSecurity>0</DocSecurity>
  <Lines>337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70</cp:revision>
  <dcterms:created xsi:type="dcterms:W3CDTF">2025-07-21T14:11:00Z</dcterms:created>
  <dcterms:modified xsi:type="dcterms:W3CDTF">2025-08-12T14:19:00Z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id="B71FTDGE"/&gt;&lt;style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1d760062-fcdb-4c63-9f59-8a845a44352d</vt:lpwstr>
  </property>
</Properties>
</file>