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17526B3B"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F0613D">
        <w:rPr>
          <w:rFonts w:ascii="Times New Roman" w:hAnsi="Times New Roman" w:cs="Times New Roman"/>
        </w:rPr>
        <w:t xml:space="preserve">support </w:t>
      </w:r>
      <w:r w:rsidR="00F807D4">
        <w:rPr>
          <w:rFonts w:ascii="Times New Roman" w:hAnsi="Times New Roman" w:cs="Times New Roman"/>
        </w:rPr>
        <w:t>around 34 million people</w:t>
      </w:r>
      <w:r w:rsidR="00F0613D">
        <w:rPr>
          <w:rFonts w:ascii="Times New Roman" w:hAnsi="Times New Roman" w:cs="Times New Roman"/>
        </w:rPr>
        <w:t xml:space="preserve"> </w:t>
      </w:r>
      <w:r w:rsidR="00235F87" w:rsidRPr="003511CA">
        <w:rPr>
          <w:rFonts w:ascii="Times New Roman" w:hAnsi="Times New Roman" w:cs="Times New Roman"/>
        </w:rPr>
        <w:t>and their economies</w:t>
      </w:r>
      <w:r w:rsidR="00F0613D">
        <w:rPr>
          <w:rFonts w:ascii="Times New Roman" w:hAnsi="Times New Roman" w:cs="Times New Roman"/>
        </w:rPr>
        <w:t>,</w:t>
      </w:r>
      <w:r w:rsidR="002F110A">
        <w:rPr>
          <w:rFonts w:ascii="Times New Roman" w:hAnsi="Times New Roman" w:cs="Times New Roman"/>
        </w:rPr>
        <w:t xml:space="preserve"> while providing </w:t>
      </w:r>
      <w:r w:rsidR="00F807D4">
        <w:rPr>
          <w:rFonts w:ascii="Times New Roman" w:hAnsi="Times New Roman" w:cs="Times New Roman"/>
        </w:rPr>
        <w:t xml:space="preserve">crucial </w:t>
      </w:r>
      <w:r w:rsidR="002F110A">
        <w:rPr>
          <w:rFonts w:ascii="Times New Roman" w:hAnsi="Times New Roman" w:cs="Times New Roman"/>
        </w:rPr>
        <w:t>habitat for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60111">
        <w:rPr>
          <w:rFonts w:ascii="Times New Roman" w:hAnsi="Times New Roman" w:cs="Times New Roman"/>
        </w:rPr>
        <w:t xml:space="preserve"> </w:t>
      </w:r>
      <w:r w:rsidR="00FE5ED4">
        <w:rPr>
          <w:rFonts w:ascii="Times New Roman" w:hAnsi="Times New Roman" w:cs="Times New Roman"/>
        </w:rPr>
        <w:t xml:space="preserve"> </w:t>
      </w:r>
      <w:commentRangeStart w:id="0"/>
      <w:commentRangeStart w:id="1"/>
      <w:del w:id="2" w:author="Tristy Vick-Majors" w:date="2025-08-05T09:04:00Z" w16du:dateUtc="2025-08-05T13:04:00Z">
        <w:r w:rsidR="00F64E79" w:rsidDel="00C40A82">
          <w:rPr>
            <w:rFonts w:ascii="Times New Roman" w:hAnsi="Times New Roman" w:cs="Times New Roman"/>
          </w:rPr>
          <w:delText>In the Great Lakes, large</w:delText>
        </w:r>
      </w:del>
      <w:ins w:id="3" w:author="Tristy Vick-Majors" w:date="2025-08-05T09:04:00Z" w16du:dateUtc="2025-08-05T13:04:00Z">
        <w:r w:rsidR="00C40A82">
          <w:rPr>
            <w:rFonts w:ascii="Times New Roman" w:hAnsi="Times New Roman" w:cs="Times New Roman"/>
          </w:rPr>
          <w:t>I</w:t>
        </w:r>
      </w:ins>
      <w:del w:id="4" w:author="Tristy Vick-Majors" w:date="2025-08-05T09:04:00Z" w16du:dateUtc="2025-08-05T13:04:00Z">
        <w:r w:rsidR="00F64E79" w:rsidDel="00C40A82">
          <w:rPr>
            <w:rFonts w:ascii="Times New Roman" w:hAnsi="Times New Roman" w:cs="Times New Roman"/>
          </w:rPr>
          <w:delText xml:space="preserve"> i</w:delText>
        </w:r>
      </w:del>
      <w:r w:rsidR="00F64E79">
        <w:rPr>
          <w:rFonts w:ascii="Times New Roman" w:hAnsi="Times New Roman" w:cs="Times New Roman"/>
        </w:rPr>
        <w:t xml:space="preserve">nfluxes of nutrients and carbon (C) have </w:t>
      </w:r>
      <w:del w:id="5" w:author="Tristy Vick-Majors" w:date="2025-08-05T09:05:00Z" w16du:dateUtc="2025-08-05T13:05:00Z">
        <w:r w:rsidR="00F64E79" w:rsidDel="00C40A82">
          <w:rPr>
            <w:rFonts w:ascii="Times New Roman" w:hAnsi="Times New Roman" w:cs="Times New Roman"/>
          </w:rPr>
          <w:delText>been introduced d</w:delText>
        </w:r>
        <w:r w:rsidR="00E30C9C" w:rsidDel="00C40A82">
          <w:rPr>
            <w:rFonts w:ascii="Times New Roman" w:hAnsi="Times New Roman" w:cs="Times New Roman"/>
          </w:rPr>
          <w:delText>ue to</w:delText>
        </w:r>
      </w:del>
      <w:ins w:id="6" w:author="Tristy Vick-Majors" w:date="2025-08-05T09:05:00Z" w16du:dateUtc="2025-08-05T13:05:00Z">
        <w:r w:rsidR="00C40A82">
          <w:rPr>
            <w:rFonts w:ascii="Times New Roman" w:hAnsi="Times New Roman" w:cs="Times New Roman"/>
          </w:rPr>
          <w:t>impacted the lakes as a result of</w:t>
        </w:r>
      </w:ins>
      <w:r w:rsidR="00E30C9C">
        <w:rPr>
          <w:rFonts w:ascii="Times New Roman" w:hAnsi="Times New Roman" w:cs="Times New Roman"/>
        </w:rPr>
        <w:t xml:space="preserve"> </w:t>
      </w:r>
      <w:r w:rsidR="0043507C">
        <w:rPr>
          <w:rFonts w:ascii="Times New Roman" w:hAnsi="Times New Roman" w:cs="Times New Roman"/>
        </w:rPr>
        <w:t>human population growth and land use change</w:t>
      </w:r>
      <w:r w:rsidR="00F64E79">
        <w:rPr>
          <w:rFonts w:ascii="Times New Roman" w:hAnsi="Times New Roman" w:cs="Times New Roman"/>
        </w:rPr>
        <w:t xml:space="preserve">. </w:t>
      </w:r>
      <w:commentRangeEnd w:id="0"/>
      <w:r w:rsidR="00F64E79">
        <w:rPr>
          <w:rStyle w:val="CommentReference"/>
        </w:rPr>
        <w:commentReference w:id="0"/>
      </w:r>
      <w:commentRangeEnd w:id="1"/>
      <w:r w:rsidR="00C40A82">
        <w:rPr>
          <w:rStyle w:val="CommentReference"/>
        </w:rPr>
        <w:commentReference w:id="1"/>
      </w:r>
      <w:r w:rsidR="005B7CA8">
        <w:rPr>
          <w:rFonts w:ascii="Times New Roman" w:hAnsi="Times New Roman" w:cs="Times New Roman"/>
        </w:rPr>
        <w:t xml:space="preserve">The most </w:t>
      </w:r>
      <w:del w:id="7" w:author="Tristy Vick-Majors" w:date="2025-08-05T09:06:00Z" w16du:dateUtc="2025-08-05T13:06:00Z">
        <w:r w:rsidR="005B7CA8" w:rsidDel="00C40A82">
          <w:rPr>
            <w:rFonts w:ascii="Times New Roman" w:hAnsi="Times New Roman" w:cs="Times New Roman"/>
          </w:rPr>
          <w:delText xml:space="preserve">impacted </w:delText>
        </w:r>
      </w:del>
      <w:ins w:id="8" w:author="Tristy Vick-Majors" w:date="2025-08-05T09:06:00Z" w16du:dateUtc="2025-08-05T13:06:00Z">
        <w:r w:rsidR="00C40A82">
          <w:rPr>
            <w:rFonts w:ascii="Times New Roman" w:hAnsi="Times New Roman" w:cs="Times New Roman"/>
          </w:rPr>
          <w:t>affected</w:t>
        </w:r>
        <w:r w:rsidR="00C40A82">
          <w:rPr>
            <w:rFonts w:ascii="Times New Roman" w:hAnsi="Times New Roman" w:cs="Times New Roman"/>
          </w:rPr>
          <w:t xml:space="preserve"> </w:t>
        </w:r>
      </w:ins>
      <w:r w:rsidR="005B7CA8">
        <w:rPr>
          <w:rFonts w:ascii="Times New Roman" w:hAnsi="Times New Roman" w:cs="Times New Roman"/>
        </w:rPr>
        <w:t xml:space="preserve">lakes </w:t>
      </w:r>
      <w:r w:rsidR="00C26222">
        <w:rPr>
          <w:rFonts w:ascii="Times New Roman" w:hAnsi="Times New Roman" w:cs="Times New Roman"/>
        </w:rPr>
        <w:t>are</w:t>
      </w:r>
      <w:r w:rsidR="00FD7DF4">
        <w:rPr>
          <w:rFonts w:ascii="Times New Roman" w:hAnsi="Times New Roman" w:cs="Times New Roman"/>
        </w:rPr>
        <w:t xml:space="preserve"> Erie and Michigan</w:t>
      </w:r>
      <w:r w:rsidR="00E03663">
        <w:rPr>
          <w:rFonts w:ascii="Times New Roman" w:hAnsi="Times New Roman" w:cs="Times New Roman"/>
        </w:rPr>
        <w:t>,</w:t>
      </w:r>
      <w:r w:rsidR="00E174B8">
        <w:rPr>
          <w:rFonts w:ascii="Times New Roman" w:hAnsi="Times New Roman" w:cs="Times New Roman"/>
        </w:rPr>
        <w:t xml:space="preserve"> </w:t>
      </w:r>
      <w:del w:id="9" w:author="Tristy Vick-Majors" w:date="2025-08-05T09:07:00Z" w16du:dateUtc="2025-08-05T13:07:00Z">
        <w:r w:rsidR="007C3488" w:rsidDel="00C40A82">
          <w:rPr>
            <w:rFonts w:ascii="Times New Roman" w:hAnsi="Times New Roman" w:cs="Times New Roman"/>
          </w:rPr>
          <w:delText xml:space="preserve">receiving </w:delText>
        </w:r>
      </w:del>
      <w:ins w:id="10" w:author="Tristy Vick-Majors" w:date="2025-08-05T09:07:00Z" w16du:dateUtc="2025-08-05T13:07:00Z">
        <w:r w:rsidR="00C40A82">
          <w:rPr>
            <w:rFonts w:ascii="Times New Roman" w:hAnsi="Times New Roman" w:cs="Times New Roman"/>
          </w:rPr>
          <w:t>which receive</w:t>
        </w:r>
        <w:r w:rsidR="00C40A82">
          <w:rPr>
            <w:rFonts w:ascii="Times New Roman" w:hAnsi="Times New Roman" w:cs="Times New Roman"/>
          </w:rPr>
          <w:t xml:space="preserve"> </w:t>
        </w:r>
      </w:ins>
      <w:r w:rsidR="007C3488">
        <w:rPr>
          <w:rFonts w:ascii="Times New Roman" w:hAnsi="Times New Roman" w:cs="Times New Roman"/>
        </w:rPr>
        <w:t>the highest nitrogen</w:t>
      </w:r>
      <w:r w:rsidR="00FF50B6">
        <w:rPr>
          <w:rFonts w:ascii="Times New Roman" w:hAnsi="Times New Roman" w:cs="Times New Roman"/>
        </w:rPr>
        <w:t xml:space="preserve"> (N)</w:t>
      </w:r>
      <w:r w:rsidR="007C3488">
        <w:rPr>
          <w:rFonts w:ascii="Times New Roman" w:hAnsi="Times New Roman" w:cs="Times New Roman"/>
        </w:rPr>
        <w:t xml:space="preserve"> (</w:t>
      </w:r>
      <w:r w:rsidR="008805FD">
        <w:rPr>
          <w:rFonts w:ascii="Times New Roman" w:hAnsi="Times New Roman" w:cs="Times New Roman"/>
        </w:rPr>
        <w:t>61.5</w:t>
      </w:r>
      <w:r w:rsidR="00565AFD">
        <w:rPr>
          <w:rFonts w:ascii="Times New Roman" w:hAnsi="Times New Roman" w:cs="Times New Roman"/>
        </w:rPr>
        <w:t xml:space="preserve"> and 62.9</w:t>
      </w:r>
      <w:r w:rsidR="008805FD">
        <w:rPr>
          <w:rFonts w:ascii="Times New Roman" w:hAnsi="Times New Roman" w:cs="Times New Roman"/>
        </w:rPr>
        <w:t xml:space="preserve"> kt/y, respectively) and phosphorus</w:t>
      </w:r>
      <w:r w:rsidR="00FF50B6">
        <w:rPr>
          <w:rFonts w:ascii="Times New Roman" w:hAnsi="Times New Roman" w:cs="Times New Roman"/>
        </w:rPr>
        <w:t xml:space="preserve"> (P)</w:t>
      </w:r>
      <w:r w:rsidR="008805FD">
        <w:rPr>
          <w:rFonts w:ascii="Times New Roman" w:hAnsi="Times New Roman" w:cs="Times New Roman"/>
        </w:rPr>
        <w:t xml:space="preserve"> (</w:t>
      </w:r>
      <w:r w:rsidR="00075895">
        <w:rPr>
          <w:rFonts w:ascii="Times New Roman" w:hAnsi="Times New Roman" w:cs="Times New Roman"/>
        </w:rPr>
        <w:t>2.4 and 2.3 kt/y, respectively)</w:t>
      </w:r>
      <w:ins w:id="11" w:author="Tristy Vick-Majors" w:date="2025-08-05T09:07:00Z" w16du:dateUtc="2025-08-05T13:07:00Z">
        <w:r w:rsidR="00C40A82">
          <w:rPr>
            <w:rFonts w:ascii="Times New Roman" w:hAnsi="Times New Roman" w:cs="Times New Roman"/>
          </w:rPr>
          <w:t xml:space="preserve"> inputs</w:t>
        </w:r>
      </w:ins>
      <w:r w:rsidR="00075895">
        <w:rPr>
          <w:rFonts w:ascii="Times New Roman" w:hAnsi="Times New Roman" w:cs="Times New Roman"/>
        </w:rPr>
        <w:t xml:space="preserve">, with the majority being runoff from </w:t>
      </w:r>
      <w:r w:rsidR="009D7C75">
        <w:rPr>
          <w:rFonts w:ascii="Times New Roman" w:hAnsi="Times New Roman" w:cs="Times New Roman"/>
        </w:rPr>
        <w:t>manure and chemical fertilizers used for agricultur</w:t>
      </w:r>
      <w:r w:rsidR="0043507C">
        <w:rPr>
          <w:rFonts w:ascii="Times New Roman" w:hAnsi="Times New Roman" w:cs="Times New Roman"/>
        </w:rPr>
        <w:t>e</w:t>
      </w:r>
      <w:r w:rsidR="00F2633B">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Pr>
          <w:rFonts w:ascii="Times New Roman" w:hAnsi="Times New Roman" w:cs="Times New Roman"/>
        </w:rPr>
        <w:fldChar w:fldCharType="separate"/>
      </w:r>
      <w:r w:rsidR="00F2633B" w:rsidRPr="00F2633B">
        <w:rPr>
          <w:rFonts w:ascii="Times New Roman" w:hAnsi="Times New Roman" w:cs="Times New Roman"/>
        </w:rPr>
        <w:t>[2]</w:t>
      </w:r>
      <w:r w:rsidR="00F2633B">
        <w:rPr>
          <w:rFonts w:ascii="Times New Roman" w:hAnsi="Times New Roman" w:cs="Times New Roman"/>
        </w:rPr>
        <w:fldChar w:fldCharType="end"/>
      </w:r>
      <w:r w:rsidR="00536B58">
        <w:rPr>
          <w:rFonts w:ascii="Times New Roman" w:hAnsi="Times New Roman" w:cs="Times New Roman"/>
        </w:rPr>
        <w:t xml:space="preserve">. </w:t>
      </w:r>
      <w:r w:rsidR="00892E31">
        <w:rPr>
          <w:rFonts w:ascii="Times New Roman" w:hAnsi="Times New Roman" w:cs="Times New Roman"/>
        </w:rPr>
        <w:t xml:space="preserve">Concurrently, </w:t>
      </w:r>
      <w:r w:rsidR="0043507C">
        <w:rPr>
          <w:rFonts w:ascii="Times New Roman" w:hAnsi="Times New Roman" w:cs="Times New Roman"/>
        </w:rPr>
        <w:t>dissolved organic matter (</w:t>
      </w:r>
      <w:commentRangeStart w:id="12"/>
      <w:commentRangeStart w:id="13"/>
      <w:commentRangeStart w:id="14"/>
      <w:r w:rsidR="0043507C">
        <w:rPr>
          <w:rFonts w:ascii="Times New Roman" w:hAnsi="Times New Roman" w:cs="Times New Roman"/>
        </w:rPr>
        <w:t>DOM</w:t>
      </w:r>
      <w:commentRangeEnd w:id="12"/>
      <w:r w:rsidR="0043507C">
        <w:rPr>
          <w:rStyle w:val="CommentReference"/>
        </w:rPr>
        <w:commentReference w:id="12"/>
      </w:r>
      <w:commentRangeEnd w:id="13"/>
      <w:r w:rsidR="001852EC">
        <w:rPr>
          <w:rStyle w:val="CommentReference"/>
        </w:rPr>
        <w:commentReference w:id="13"/>
      </w:r>
      <w:commentRangeEnd w:id="14"/>
      <w:r w:rsidR="00C40A82">
        <w:rPr>
          <w:rStyle w:val="CommentReference"/>
        </w:rPr>
        <w:commentReference w:id="14"/>
      </w:r>
      <w:r w:rsidR="0043507C">
        <w:rPr>
          <w:rFonts w:ascii="Times New Roman" w:hAnsi="Times New Roman" w:cs="Times New Roman"/>
        </w:rPr>
        <w:t xml:space="preserve">) </w:t>
      </w:r>
      <w:r w:rsidR="001852EC">
        <w:rPr>
          <w:rFonts w:ascii="Times New Roman" w:hAnsi="Times New Roman" w:cs="Times New Roman"/>
        </w:rPr>
        <w:t>inputs from terrestrial ecosystems</w:t>
      </w:r>
      <w:r w:rsidR="00F64E79">
        <w:rPr>
          <w:rFonts w:ascii="Times New Roman" w:hAnsi="Times New Roman" w:cs="Times New Roman"/>
        </w:rPr>
        <w:t xml:space="preserve"> </w:t>
      </w:r>
      <w:r w:rsidR="0043507C">
        <w:rPr>
          <w:rFonts w:ascii="Times New Roman" w:hAnsi="Times New Roman" w:cs="Times New Roman"/>
        </w:rPr>
        <w:t xml:space="preserve">have been increasing in inland </w:t>
      </w:r>
      <w:r w:rsidR="00EC3E1C">
        <w:rPr>
          <w:rFonts w:ascii="Times New Roman" w:hAnsi="Times New Roman" w:cs="Times New Roman"/>
        </w:rPr>
        <w:t xml:space="preserve">northern </w:t>
      </w:r>
      <w:r w:rsidR="00892E31">
        <w:rPr>
          <w:rFonts w:ascii="Times New Roman" w:hAnsi="Times New Roman" w:cs="Times New Roman"/>
        </w:rPr>
        <w:t>lakes</w:t>
      </w:r>
      <w:r w:rsidR="00DE59AC">
        <w:rPr>
          <w:rFonts w:ascii="Times New Roman" w:hAnsi="Times New Roman" w:cs="Times New Roman"/>
        </w:rPr>
        <w:t xml:space="preserve"> </w:t>
      </w:r>
      <w:r w:rsidR="00EC3E1C">
        <w:rPr>
          <w:rFonts w:ascii="Times New Roman" w:hAnsi="Times New Roman" w:cs="Times New Roman"/>
        </w:rPr>
        <w:t>(&gt;45°)</w:t>
      </w:r>
      <w:r w:rsidR="007D717E">
        <w:rPr>
          <w:rFonts w:ascii="Times New Roman" w:hAnsi="Times New Roman" w:cs="Times New Roman"/>
        </w:rPr>
        <w:t>. Multiple factors</w:t>
      </w:r>
      <w:r w:rsidR="00FA7E9E">
        <w:rPr>
          <w:rFonts w:ascii="Times New Roman" w:hAnsi="Times New Roman" w:cs="Times New Roman"/>
        </w:rPr>
        <w:t>,</w:t>
      </w:r>
      <w:r w:rsidR="007D717E">
        <w:rPr>
          <w:rFonts w:ascii="Times New Roman" w:hAnsi="Times New Roman" w:cs="Times New Roman"/>
        </w:rPr>
        <w:t xml:space="preserve"> </w:t>
      </w:r>
      <w:r w:rsidR="008831F6">
        <w:rPr>
          <w:rFonts w:ascii="Times New Roman" w:hAnsi="Times New Roman" w:cs="Times New Roman"/>
        </w:rPr>
        <w:t>including land use, land cover, atmospheric acid deposition</w:t>
      </w:r>
      <w:r w:rsidR="00FA7E9E">
        <w:rPr>
          <w:rFonts w:ascii="Times New Roman" w:hAnsi="Times New Roman" w:cs="Times New Roman"/>
        </w:rPr>
        <w:t>, and precipitation-driven runoff</w:t>
      </w:r>
      <w:r w:rsidR="00E03663">
        <w:rPr>
          <w:rFonts w:ascii="Times New Roman" w:hAnsi="Times New Roman" w:cs="Times New Roman"/>
        </w:rPr>
        <w:t>,</w:t>
      </w:r>
      <w:r w:rsidR="00FA7E9E">
        <w:rPr>
          <w:rFonts w:ascii="Times New Roman" w:hAnsi="Times New Roman" w:cs="Times New Roman"/>
        </w:rPr>
        <w:t xml:space="preserve"> are responsible</w:t>
      </w:r>
      <w:ins w:id="15" w:author="Tristy Vick-Majors" w:date="2025-08-05T09:10:00Z" w16du:dateUtc="2025-08-05T13:10:00Z">
        <w:r w:rsidR="00C40A82">
          <w:rPr>
            <w:rFonts w:ascii="Times New Roman" w:hAnsi="Times New Roman" w:cs="Times New Roman"/>
          </w:rPr>
          <w:t xml:space="preserve"> for this change</w:t>
        </w:r>
      </w:ins>
      <w:r w:rsidR="002F48BC">
        <w:rPr>
          <w:rFonts w:ascii="Times New Roman" w:hAnsi="Times New Roman" w:cs="Times New Roman"/>
        </w:rPr>
        <w:t xml:space="preserve"> </w:t>
      </w:r>
      <w:r w:rsidR="002F48BC">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{"citationID":"VIspc4h9","properties":{"formattedCitation":"[3]","plainCitation":"[3]","noteIndex":0},"citationItems":[{"id":977,"uris":["http://zotero.org/users/15112760/items/DKGKT7QI"],"itemData":{"id":977,"type":"webpage","container-title":"Google Docs","title":"Global Change Biology - 2018 - Creed - Global change‐driven effects on dissolved organic matter composition Implications (1).pdf","URL":"https://drive.google.com/file/d/1KbxTHAGoV_vm-eiIJz7KaVglZzLbarnI/view?usp=sharing&amp;usp=embed_facebook","accessed":{"date-parts":[["2025",7,11]]}}}],"schema":"https://github.com/citation-style-language/schema/raw/master/csl-citation.json"} </w:instrText>
      </w:r>
      <w:r w:rsidR="002F48BC">
        <w:rPr>
          <w:rFonts w:ascii="Times New Roman" w:hAnsi="Times New Roman" w:cs="Times New Roman"/>
        </w:rPr>
        <w:fldChar w:fldCharType="separate"/>
      </w:r>
      <w:r w:rsidR="002F48BC" w:rsidRPr="002F48BC">
        <w:rPr>
          <w:rFonts w:ascii="Times New Roman" w:hAnsi="Times New Roman" w:cs="Times New Roman"/>
        </w:rPr>
        <w:t>[3]</w:t>
      </w:r>
      <w:r w:rsidR="002F48BC">
        <w:rPr>
          <w:rFonts w:ascii="Times New Roman" w:hAnsi="Times New Roman" w:cs="Times New Roman"/>
        </w:rPr>
        <w:fldChar w:fldCharType="end"/>
      </w:r>
      <w:r w:rsidR="005955E6">
        <w:rPr>
          <w:rFonts w:ascii="Times New Roman" w:hAnsi="Times New Roman" w:cs="Times New Roman"/>
        </w:rPr>
        <w:t xml:space="preserve">. </w:t>
      </w:r>
      <w:r w:rsidR="00AD3BB5">
        <w:rPr>
          <w:rFonts w:ascii="Times New Roman" w:hAnsi="Times New Roman" w:cs="Times New Roman"/>
        </w:rPr>
        <w:t xml:space="preserve">The impacts of rising DOM and nutrient inputs on biological communities and nutrient cycling are </w:t>
      </w:r>
      <w:commentRangeStart w:id="16"/>
      <w:commentRangeStart w:id="17"/>
      <w:r w:rsidR="00AD3BB5">
        <w:rPr>
          <w:rFonts w:ascii="Times New Roman" w:hAnsi="Times New Roman" w:cs="Times New Roman"/>
        </w:rPr>
        <w:t>p</w:t>
      </w:r>
      <w:r w:rsidR="00914A8B">
        <w:rPr>
          <w:rFonts w:ascii="Times New Roman" w:hAnsi="Times New Roman" w:cs="Times New Roman"/>
        </w:rPr>
        <w:t xml:space="preserve">oorly </w:t>
      </w:r>
      <w:r w:rsidR="00E03663">
        <w:rPr>
          <w:rFonts w:ascii="Times New Roman" w:hAnsi="Times New Roman" w:cs="Times New Roman"/>
        </w:rPr>
        <w:t>understood</w:t>
      </w:r>
      <w:r w:rsidR="00AD3BB5">
        <w:rPr>
          <w:rFonts w:ascii="Times New Roman" w:hAnsi="Times New Roman" w:cs="Times New Roman"/>
        </w:rPr>
        <w:t>.</w:t>
      </w:r>
      <w:r w:rsidR="00E03663">
        <w:rPr>
          <w:rFonts w:ascii="Times New Roman" w:hAnsi="Times New Roman" w:cs="Times New Roman"/>
        </w:rPr>
        <w:t xml:space="preserve"> </w:t>
      </w:r>
      <w:commentRangeEnd w:id="16"/>
      <w:r w:rsidR="0043507C">
        <w:rPr>
          <w:rStyle w:val="CommentReference"/>
        </w:rPr>
        <w:commentReference w:id="16"/>
      </w:r>
      <w:commentRangeEnd w:id="17"/>
      <w:r w:rsidR="0019221C">
        <w:rPr>
          <w:rStyle w:val="CommentReference"/>
        </w:rPr>
        <w:commentReference w:id="17"/>
      </w:r>
      <w:r w:rsidR="00E03663">
        <w:rPr>
          <w:rFonts w:ascii="Times New Roman" w:hAnsi="Times New Roman" w:cs="Times New Roman"/>
        </w:rPr>
        <w:t xml:space="preserve">Therefore, we must </w:t>
      </w:r>
      <w:r w:rsidR="00F64E79">
        <w:rPr>
          <w:rFonts w:ascii="Times New Roman" w:hAnsi="Times New Roman" w:cs="Times New Roman"/>
        </w:rPr>
        <w:t>investigate</w:t>
      </w:r>
      <w:r w:rsidR="00AD3BB5">
        <w:rPr>
          <w:rFonts w:ascii="Times New Roman" w:hAnsi="Times New Roman" w:cs="Times New Roman"/>
        </w:rPr>
        <w:t xml:space="preserve"> </w:t>
      </w:r>
      <w:r w:rsidR="00E03663">
        <w:rPr>
          <w:rFonts w:ascii="Times New Roman" w:hAnsi="Times New Roman" w:cs="Times New Roman"/>
        </w:rPr>
        <w:t xml:space="preserve">how </w:t>
      </w:r>
      <w:commentRangeStart w:id="18"/>
      <w:r w:rsidR="00E03663">
        <w:rPr>
          <w:rFonts w:ascii="Times New Roman" w:hAnsi="Times New Roman" w:cs="Times New Roman"/>
        </w:rPr>
        <w:t>various ecological and</w:t>
      </w:r>
      <w:r w:rsidR="007F3EE5">
        <w:rPr>
          <w:rFonts w:ascii="Times New Roman" w:hAnsi="Times New Roman" w:cs="Times New Roman"/>
        </w:rPr>
        <w:t xml:space="preserve"> </w:t>
      </w:r>
      <w:r w:rsidR="00527EB3">
        <w:rPr>
          <w:rFonts w:ascii="Times New Roman" w:hAnsi="Times New Roman" w:cs="Times New Roman"/>
        </w:rPr>
        <w:t>biogeochemical</w:t>
      </w:r>
      <w:r w:rsidR="00655B58">
        <w:rPr>
          <w:rFonts w:ascii="Times New Roman" w:hAnsi="Times New Roman" w:cs="Times New Roman"/>
        </w:rPr>
        <w:t xml:space="preserve"> processes</w:t>
      </w:r>
      <w:r w:rsidR="007F3EE5">
        <w:rPr>
          <w:rFonts w:ascii="Times New Roman" w:hAnsi="Times New Roman" w:cs="Times New Roman"/>
        </w:rPr>
        <w:t xml:space="preserve"> </w:t>
      </w:r>
      <w:commentRangeEnd w:id="18"/>
      <w:r w:rsidR="00C40A82">
        <w:rPr>
          <w:rStyle w:val="CommentReference"/>
        </w:rPr>
        <w:commentReference w:id="18"/>
      </w:r>
      <w:r w:rsidR="00F0613D">
        <w:rPr>
          <w:rFonts w:ascii="Times New Roman" w:hAnsi="Times New Roman" w:cs="Times New Roman"/>
        </w:rPr>
        <w:t xml:space="preserve">affect </w:t>
      </w:r>
      <w:r w:rsidR="007F3EE5">
        <w:rPr>
          <w:rFonts w:ascii="Times New Roman" w:hAnsi="Times New Roman" w:cs="Times New Roman"/>
        </w:rPr>
        <w:t>the Great Lakes</w:t>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w:t>
      </w:r>
      <w:del w:id="19" w:author="Tristy Vick-Majors" w:date="2025-08-05T09:11:00Z" w16du:dateUtc="2025-08-05T13:11:00Z">
        <w:r w:rsidR="000B63D1" w:rsidDel="00C40A82">
          <w:rPr>
            <w:rFonts w:ascii="Times New Roman" w:hAnsi="Times New Roman" w:cs="Times New Roman"/>
          </w:rPr>
          <w:delText xml:space="preserve">special </w:delText>
        </w:r>
      </w:del>
      <w:ins w:id="20" w:author="Tristy Vick-Majors" w:date="2025-08-05T09:11:00Z" w16du:dateUtc="2025-08-05T13:11:00Z">
        <w:r w:rsidR="00C40A82">
          <w:rPr>
            <w:rFonts w:ascii="Times New Roman" w:hAnsi="Times New Roman" w:cs="Times New Roman"/>
          </w:rPr>
          <w:t>particular</w:t>
        </w:r>
        <w:r w:rsidR="00C40A82">
          <w:rPr>
            <w:rFonts w:ascii="Times New Roman" w:hAnsi="Times New Roman" w:cs="Times New Roman"/>
          </w:rPr>
          <w:t xml:space="preserve"> </w:t>
        </w:r>
      </w:ins>
      <w:r w:rsidR="000B63D1">
        <w:rPr>
          <w:rFonts w:ascii="Times New Roman" w:hAnsi="Times New Roman" w:cs="Times New Roman"/>
        </w:rPr>
        <w:t xml:space="preserve">interest since they </w:t>
      </w:r>
      <w:r w:rsidR="00A25295">
        <w:rPr>
          <w:rFonts w:ascii="Times New Roman" w:hAnsi="Times New Roman" w:cs="Times New Roman"/>
        </w:rPr>
        <w:t xml:space="preserve">are </w:t>
      </w:r>
      <w:r w:rsidR="007E0767">
        <w:rPr>
          <w:rFonts w:ascii="Times New Roman" w:hAnsi="Times New Roman" w:cs="Times New Roman"/>
        </w:rPr>
        <w:t xml:space="preserve">heavily involved in </w:t>
      </w:r>
      <w:r w:rsidR="0043507C">
        <w:rPr>
          <w:rFonts w:ascii="Times New Roman" w:hAnsi="Times New Roman" w:cs="Times New Roman"/>
        </w:rPr>
        <w:t>nutrient cycling,</w:t>
      </w:r>
      <w:r w:rsidR="00800822">
        <w:rPr>
          <w:rFonts w:ascii="Times New Roman" w:hAnsi="Times New Roman" w:cs="Times New Roman"/>
        </w:rPr>
        <w:t xml:space="preserve"> carrying out processes such as nitrogen fixation, nitrification, and denitrification</w:t>
      </w:r>
      <w:r w:rsidR="0043507C">
        <w:rPr>
          <w:rFonts w:ascii="Times New Roman" w:hAnsi="Times New Roman" w:cs="Times New Roman"/>
        </w:rPr>
        <w:t>, as well as</w:t>
      </w:r>
      <w:r w:rsidR="00B15503">
        <w:rPr>
          <w:rFonts w:ascii="Times New Roman" w:hAnsi="Times New Roman" w:cs="Times New Roman"/>
        </w:rPr>
        <w:t xml:space="preserve"> phosphate solubilization and organic matter decomposition, thereby making them essential</w:t>
      </w:r>
      <w:r w:rsidR="003448E1">
        <w:rPr>
          <w:rFonts w:ascii="Times New Roman" w:hAnsi="Times New Roman" w:cs="Times New Roman"/>
        </w:rPr>
        <w:t xml:space="preserve"> </w:t>
      </w:r>
      <w:del w:id="21" w:author="Tristy Vick-Majors" w:date="2025-08-05T09:11:00Z" w16du:dateUtc="2025-08-05T13:11:00Z">
        <w:r w:rsidR="003448E1" w:rsidDel="00C40A82">
          <w:rPr>
            <w:rFonts w:ascii="Times New Roman" w:hAnsi="Times New Roman" w:cs="Times New Roman"/>
          </w:rPr>
          <w:delText xml:space="preserve">for </w:delText>
        </w:r>
      </w:del>
      <w:ins w:id="22" w:author="Tristy Vick-Majors" w:date="2025-08-05T09:11:00Z" w16du:dateUtc="2025-08-05T13:11:00Z">
        <w:r w:rsidR="00C40A82">
          <w:rPr>
            <w:rFonts w:ascii="Times New Roman" w:hAnsi="Times New Roman" w:cs="Times New Roman"/>
          </w:rPr>
          <w:t>controllers of</w:t>
        </w:r>
        <w:r w:rsidR="00C40A82">
          <w:rPr>
            <w:rFonts w:ascii="Times New Roman" w:hAnsi="Times New Roman" w:cs="Times New Roman"/>
          </w:rPr>
          <w:t xml:space="preserve"> </w:t>
        </w:r>
      </w:ins>
      <w:r w:rsidR="003448E1">
        <w:rPr>
          <w:rFonts w:ascii="Times New Roman" w:hAnsi="Times New Roman" w:cs="Times New Roman"/>
        </w:rPr>
        <w:t>nutrient availability and cycling</w:t>
      </w:r>
      <w:del w:id="23" w:author="Tristy Vick-Majors" w:date="2025-08-05T09:11:00Z" w16du:dateUtc="2025-08-05T13:11:00Z">
        <w:r w:rsidR="007F6D93" w:rsidDel="00C40A82">
          <w:rPr>
            <w:rFonts w:ascii="Times New Roman" w:hAnsi="Times New Roman" w:cs="Times New Roman"/>
          </w:rPr>
          <w:delText xml:space="preserve"> in aquatic environments</w:delText>
        </w:r>
      </w:del>
      <w:r w:rsidR="003448E1">
        <w:rPr>
          <w:rFonts w:ascii="Times New Roman" w:hAnsi="Times New Roman" w:cs="Times New Roman"/>
        </w:rPr>
        <w:t>.</w:t>
      </w:r>
      <w:r w:rsidR="0061267F">
        <w:rPr>
          <w:rFonts w:ascii="Times New Roman" w:hAnsi="Times New Roman" w:cs="Times New Roman"/>
        </w:rPr>
        <w:t xml:space="preserve"> </w:t>
      </w:r>
      <w:r w:rsidR="0043507C">
        <w:rPr>
          <w:rFonts w:ascii="Times New Roman" w:hAnsi="Times New Roman" w:cs="Times New Roman"/>
        </w:rPr>
        <w:t>The composition of microbial assemblages can</w:t>
      </w:r>
      <w:r w:rsidR="0000289A" w:rsidRPr="003511CA">
        <w:rPr>
          <w:rFonts w:ascii="Times New Roman" w:hAnsi="Times New Roman" w:cs="Times New Roman"/>
        </w:rPr>
        <w:t xml:space="preserve"> fluctuate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{"citationID":"MUNsGrS7","properties":{"formattedCitation":"[4], [5]","plainCitation":"[4], [5]","noteIndex":0},"citationItems":[{"id":1174,"uris":["http://zotero.org/users/15112760/items/LYRMKHQC"],"itemData":{"id":1174,"type":"article-journal","abstract":"To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[4], [5]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w:t>
      </w:r>
      <w:r w:rsidR="0043507C">
        <w:rPr>
          <w:rFonts w:ascii="Times New Roman" w:hAnsi="Times New Roman" w:cs="Times New Roman"/>
        </w:rPr>
        <w:t xml:space="preserve">along with </w:t>
      </w:r>
      <w:r w:rsidR="0000289A" w:rsidRPr="003511CA">
        <w:rPr>
          <w:rFonts w:ascii="Times New Roman" w:hAnsi="Times New Roman" w:cs="Times New Roman"/>
        </w:rPr>
        <w:t>their metabolism</w:t>
      </w:r>
      <w:r w:rsidR="0043507C">
        <w:rPr>
          <w:rFonts w:ascii="Times New Roman" w:hAnsi="Times New Roman" w:cs="Times New Roman"/>
        </w:rPr>
        <w:t>s</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{"citationID":"itD9ir3G","properties":{"formattedCitation":"[6]","plainCitation":"[6]","noteIndex":0},"citationItems":[{"id":1167,"uris":["http://zotero.org/users/15112760/items/YXQ78XJE"],"itemData":{"id":1167,"type":"webpage","title":"Global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[6]</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{"citationID":"VUhhn3Xj","properties":{"formattedCitation":"[7]","plainCitation":"[7]","noteIndex":0},"citationItems":[{"id":1179,"uris":["http://zotero.org/users/15112760/items/4TN8TKVG"],"itemData":{"id":1179,"type":"article-journal","abstract":"Heterotrophic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[7]</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{"citationID":"nj7Eu6qL","properties":{"formattedCitation":"[8], [9]","plainCitation":"[8], [9]","noteIndex":0},"citationItems":[{"id":971,"uris":["http://zotero.org/users/15112760/items/LHKP2VUF"],"itemData":{"id":971,"type":"article-journal","abstract":"Although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[8], [9]</w:t>
      </w:r>
      <w:r w:rsidR="0000289A" w:rsidRPr="003511CA">
        <w:rPr>
          <w:rFonts w:ascii="Times New Roman" w:hAnsi="Times New Roman" w:cs="Times New Roman"/>
        </w:rPr>
        <w:fldChar w:fldCharType="end"/>
      </w:r>
      <w:ins w:id="24" w:author="Tristy Vick-Majors" w:date="2025-08-05T09:11:00Z" w16du:dateUtc="2025-08-05T13:11:00Z">
        <w:r w:rsidR="00C40A82">
          <w:rPr>
            <w:rFonts w:ascii="Times New Roman" w:hAnsi="Times New Roman" w:cs="Times New Roman"/>
          </w:rPr>
          <w:t>,</w:t>
        </w:r>
      </w:ins>
      <w:r w:rsidR="0000289A" w:rsidRPr="003511CA">
        <w:rPr>
          <w:rFonts w:ascii="Times New Roman" w:hAnsi="Times New Roman" w:cs="Times New Roman"/>
        </w:rPr>
        <w:t xml:space="preserve"> as responses to environmental variables such as</w:t>
      </w:r>
      <w:r w:rsidR="00B15503">
        <w:rPr>
          <w:rFonts w:ascii="Times New Roman" w:hAnsi="Times New Roman" w:cs="Times New Roman"/>
        </w:rPr>
        <w:t xml:space="preserve"> </w:t>
      </w:r>
      <w:r w:rsidR="0000289A" w:rsidRPr="003511CA">
        <w:rPr>
          <w:rFonts w:ascii="Times New Roman" w:hAnsi="Times New Roman" w:cs="Times New Roman"/>
        </w:rPr>
        <w:t>DOM and nutrient</w:t>
      </w:r>
      <w:r w:rsidR="003E3568">
        <w:rPr>
          <w:rFonts w:ascii="Times New Roman" w:hAnsi="Times New Roman" w:cs="Times New Roman"/>
        </w:rPr>
        <w:t>s</w:t>
      </w:r>
      <w:r w:rsidR="0000289A" w:rsidRPr="003511CA">
        <w:rPr>
          <w:rFonts w:ascii="Times New Roman" w:hAnsi="Times New Roman" w:cs="Times New Roman"/>
        </w:rPr>
        <w:t>.</w:t>
      </w:r>
      <w:r w:rsidR="0015049B">
        <w:rPr>
          <w:rFonts w:ascii="Times New Roman" w:hAnsi="Times New Roman" w:cs="Times New Roman"/>
        </w:rPr>
        <w:t xml:space="preserve"> </w:t>
      </w:r>
      <w:r w:rsidR="00A3697E">
        <w:rPr>
          <w:rFonts w:ascii="Times New Roman" w:hAnsi="Times New Roman" w:cs="Times New Roman"/>
        </w:rPr>
        <w:t>Additionally</w:t>
      </w:r>
      <w:r w:rsidR="00BE2C43">
        <w:rPr>
          <w:rFonts w:ascii="Times New Roman" w:hAnsi="Times New Roman" w:cs="Times New Roman"/>
        </w:rPr>
        <w:t>,</w:t>
      </w:r>
      <w:r w:rsidR="00230A28">
        <w:rPr>
          <w:rFonts w:ascii="Times New Roman" w:hAnsi="Times New Roman" w:cs="Times New Roman"/>
        </w:rPr>
        <w:t xml:space="preserve"> changes in stoichiometric ratios (</w:t>
      </w:r>
      <w:proofErr w:type="gramStart"/>
      <w:r w:rsidR="00CB75CB">
        <w:rPr>
          <w:rFonts w:ascii="Times New Roman" w:hAnsi="Times New Roman" w:cs="Times New Roman"/>
        </w:rPr>
        <w:t>C:N</w:t>
      </w:r>
      <w:proofErr w:type="gramEnd"/>
      <w:r w:rsidR="00535D47">
        <w:rPr>
          <w:rFonts w:ascii="Times New Roman" w:hAnsi="Times New Roman" w:cs="Times New Roman"/>
        </w:rPr>
        <w:t>:P) can have impacts on</w:t>
      </w:r>
      <w:commentRangeStart w:id="25"/>
      <w:commentRangeEnd w:id="25"/>
      <w:r w:rsidR="00B04A0F">
        <w:rPr>
          <w:rStyle w:val="CommentReference"/>
        </w:rPr>
        <w:commentReference w:id="25"/>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provide for higher trophic levels </w:t>
      </w:r>
      <w:r w:rsidR="0008505F">
        <w:rPr>
          <w:rFonts w:ascii="Times New Roman" w:hAnsi="Times New Roman" w:cs="Times New Roman"/>
        </w:rPr>
        <w:t>(</w:t>
      </w:r>
      <w:ins w:id="26" w:author="Tristy Vick-Majors" w:date="2025-08-05T09:11:00Z" w16du:dateUtc="2025-08-05T13:11:00Z">
        <w:r w:rsidR="00C40A82">
          <w:rPr>
            <w:rFonts w:ascii="Times New Roman" w:hAnsi="Times New Roman" w:cs="Times New Roman"/>
          </w:rPr>
          <w:t>i.e.</w:t>
        </w:r>
      </w:ins>
      <w:ins w:id="27" w:author="Tristy Vick-Majors" w:date="2025-08-05T09:12:00Z" w16du:dateUtc="2025-08-05T13:12:00Z">
        <w:r w:rsidR="00C40A82">
          <w:rPr>
            <w:rFonts w:ascii="Times New Roman" w:hAnsi="Times New Roman" w:cs="Times New Roman"/>
          </w:rPr>
          <w:t xml:space="preserve">, </w:t>
        </w:r>
      </w:ins>
      <w:r w:rsidR="0008505F">
        <w:rPr>
          <w:rFonts w:ascii="Times New Roman" w:hAnsi="Times New Roman" w:cs="Times New Roman"/>
        </w:rPr>
        <w:t>zooplankton and fish).</w:t>
      </w:r>
      <w:r w:rsidR="007A46E7">
        <w:rPr>
          <w:rFonts w:ascii="Times New Roman" w:hAnsi="Times New Roman" w:cs="Times New Roman"/>
        </w:rPr>
        <w:t xml:space="preserve"> It has been established that bacterial stoichiometry, metabolic capacity, and morphology change in response to particulate and dissolved C, N, and P in the environment, </w:t>
      </w:r>
      <w:commentRangeStart w:id="28"/>
      <w:commentRangeStart w:id="29"/>
      <w:r w:rsidR="007A46E7">
        <w:rPr>
          <w:rFonts w:ascii="Times New Roman" w:hAnsi="Times New Roman" w:cs="Times New Roman"/>
        </w:rPr>
        <w:t xml:space="preserve">but these studies are often done </w:t>
      </w:r>
      <w:r w:rsidR="007A46E7">
        <w:rPr>
          <w:rFonts w:ascii="Times New Roman" w:hAnsi="Times New Roman" w:cs="Times New Roman"/>
          <w:i/>
          <w:iCs/>
        </w:rPr>
        <w:t>in vitro,</w:t>
      </w:r>
      <w:r w:rsidR="007A46E7">
        <w:rPr>
          <w:rFonts w:ascii="Times New Roman" w:hAnsi="Times New Roman" w:cs="Times New Roman"/>
        </w:rPr>
        <w:t xml:space="preserve"> making it difficult to account for natural conditions.</w:t>
      </w:r>
      <w:commentRangeEnd w:id="28"/>
      <w:r w:rsidR="007A46E7">
        <w:rPr>
          <w:rStyle w:val="CommentReference"/>
        </w:rPr>
        <w:commentReference w:id="28"/>
      </w:r>
      <w:commentRangeEnd w:id="29"/>
      <w:r w:rsidR="007A46E7">
        <w:rPr>
          <w:rStyle w:val="CommentReference"/>
        </w:rPr>
        <w:commentReference w:id="29"/>
      </w:r>
      <w:r w:rsidR="007A46E7">
        <w:rPr>
          <w:rFonts w:ascii="Times New Roman" w:hAnsi="Times New Roman" w:cs="Times New Roman"/>
        </w:rPr>
        <w:t xml:space="preserve"> </w:t>
      </w:r>
      <w:commentRangeStart w:id="30"/>
      <w:commentRangeStart w:id="31"/>
      <w:r w:rsidR="007A46E7">
        <w:rPr>
          <w:rFonts w:ascii="Times New Roman" w:hAnsi="Times New Roman" w:cs="Times New Roman"/>
        </w:rPr>
        <w:t xml:space="preserve"> </w:t>
      </w:r>
      <w:commentRangeEnd w:id="30"/>
      <w:r w:rsidR="007A46E7">
        <w:rPr>
          <w:rStyle w:val="CommentReference"/>
        </w:rPr>
        <w:commentReference w:id="30"/>
      </w:r>
      <w:commentRangeEnd w:id="31"/>
      <w:r w:rsidR="007A46E7">
        <w:rPr>
          <w:rStyle w:val="CommentReference"/>
        </w:rPr>
        <w:commentReference w:id="31"/>
      </w:r>
      <w:r w:rsidR="0008505F">
        <w:rPr>
          <w:rFonts w:ascii="Times New Roman" w:hAnsi="Times New Roman" w:cs="Times New Roman"/>
        </w:rPr>
        <w:t xml:space="preserve"> </w:t>
      </w:r>
      <w:r w:rsidR="0043507C">
        <w:rPr>
          <w:rFonts w:ascii="Times New Roman" w:hAnsi="Times New Roman" w:cs="Times New Roman"/>
        </w:rPr>
        <w:t>Here, I propose</w:t>
      </w:r>
      <w:r w:rsidR="00556079">
        <w:rPr>
          <w:rFonts w:ascii="Times New Roman" w:hAnsi="Times New Roman" w:cs="Times New Roman"/>
        </w:rPr>
        <w:t xml:space="preserve"> a</w:t>
      </w:r>
      <w:r w:rsidR="003A6663">
        <w:rPr>
          <w:rFonts w:ascii="Times New Roman" w:hAnsi="Times New Roman" w:cs="Times New Roman"/>
        </w:rPr>
        <w:t>n</w:t>
      </w:r>
      <w:r w:rsidR="00556079">
        <w:rPr>
          <w:rFonts w:ascii="Times New Roman" w:hAnsi="Times New Roman" w:cs="Times New Roman"/>
        </w:rPr>
        <w:t xml:space="preserve"> </w:t>
      </w:r>
      <w:r w:rsidR="005E45A9">
        <w:rPr>
          <w:rFonts w:ascii="Times New Roman" w:hAnsi="Times New Roman" w:cs="Times New Roman"/>
          <w:i/>
          <w:iCs/>
        </w:rPr>
        <w:t xml:space="preserve">in situ </w:t>
      </w:r>
      <w:r w:rsidR="005E45A9">
        <w:rPr>
          <w:rFonts w:ascii="Times New Roman" w:hAnsi="Times New Roman" w:cs="Times New Roman"/>
        </w:rPr>
        <w:t xml:space="preserve">reciprocal transplant experiment </w:t>
      </w:r>
      <w:r w:rsidR="003A6663">
        <w:rPr>
          <w:rFonts w:ascii="Times New Roman" w:hAnsi="Times New Roman" w:cs="Times New Roman"/>
        </w:rPr>
        <w:t xml:space="preserve">where microbial communities from </w:t>
      </w:r>
      <w:r w:rsidR="00037917">
        <w:rPr>
          <w:rFonts w:ascii="Times New Roman" w:hAnsi="Times New Roman" w:cs="Times New Roman"/>
        </w:rPr>
        <w:t xml:space="preserve">Lake Huron and Lake Superior will be </w:t>
      </w:r>
      <w:r w:rsidR="0078410C">
        <w:rPr>
          <w:rFonts w:ascii="Times New Roman" w:hAnsi="Times New Roman" w:cs="Times New Roman"/>
        </w:rPr>
        <w:t>collected</w:t>
      </w:r>
      <w:r w:rsidR="00037917">
        <w:rPr>
          <w:rFonts w:ascii="Times New Roman" w:hAnsi="Times New Roman" w:cs="Times New Roman"/>
        </w:rPr>
        <w:t xml:space="preserve"> and exposed to</w:t>
      </w:r>
      <w:r w:rsidR="008A0E4A">
        <w:rPr>
          <w:rFonts w:ascii="Times New Roman" w:hAnsi="Times New Roman" w:cs="Times New Roman"/>
        </w:rPr>
        <w:t xml:space="preserve"> the nutrient conditions of </w:t>
      </w:r>
      <w:r w:rsidR="0078410C">
        <w:rPr>
          <w:rFonts w:ascii="Times New Roman" w:hAnsi="Times New Roman" w:cs="Times New Roman"/>
        </w:rPr>
        <w:t xml:space="preserve">each lake, </w:t>
      </w:r>
      <w:r w:rsidR="00B62D7E">
        <w:rPr>
          <w:rFonts w:ascii="Times New Roman" w:hAnsi="Times New Roman" w:cs="Times New Roman"/>
        </w:rPr>
        <w:t xml:space="preserve">to uncover the </w:t>
      </w:r>
      <w:commentRangeStart w:id="32"/>
      <w:commentRangeStart w:id="33"/>
      <w:r w:rsidR="00B62D7E">
        <w:rPr>
          <w:rFonts w:ascii="Times New Roman" w:hAnsi="Times New Roman" w:cs="Times New Roman"/>
        </w:rPr>
        <w:t>in</w:t>
      </w:r>
      <w:commentRangeEnd w:id="32"/>
      <w:r w:rsidR="007A46E7">
        <w:rPr>
          <w:rFonts w:ascii="Times New Roman" w:hAnsi="Times New Roman" w:cs="Times New Roman"/>
        </w:rPr>
        <w:t>nate</w:t>
      </w:r>
      <w:r w:rsidR="0043507C">
        <w:rPr>
          <w:rStyle w:val="CommentReference"/>
        </w:rPr>
        <w:commentReference w:id="32"/>
      </w:r>
      <w:commentRangeEnd w:id="33"/>
      <w:r w:rsidR="007A46E7">
        <w:rPr>
          <w:rStyle w:val="CommentReference"/>
        </w:rPr>
        <w:commentReference w:id="33"/>
      </w:r>
      <w:r w:rsidR="00B62D7E">
        <w:rPr>
          <w:rFonts w:ascii="Times New Roman" w:hAnsi="Times New Roman" w:cs="Times New Roman"/>
        </w:rPr>
        <w:t xml:space="preserve"> ability of </w:t>
      </w:r>
      <w:del w:id="34" w:author="Tristy Vick-Majors" w:date="2025-08-05T09:13:00Z" w16du:dateUtc="2025-08-05T13:13:00Z">
        <w:r w:rsidR="00B62D7E" w:rsidDel="00C40A82">
          <w:rPr>
            <w:rFonts w:ascii="Times New Roman" w:hAnsi="Times New Roman" w:cs="Times New Roman"/>
          </w:rPr>
          <w:delText xml:space="preserve">the </w:delText>
        </w:r>
      </w:del>
      <w:r w:rsidR="00B62D7E">
        <w:rPr>
          <w:rFonts w:ascii="Times New Roman" w:hAnsi="Times New Roman" w:cs="Times New Roman"/>
        </w:rPr>
        <w:t xml:space="preserve">microbial communities to </w:t>
      </w:r>
      <w:r w:rsidR="00BE2C43">
        <w:rPr>
          <w:rFonts w:ascii="Times New Roman" w:hAnsi="Times New Roman" w:cs="Times New Roman"/>
        </w:rPr>
        <w:t xml:space="preserve">adapt to changing nutrient conditions. </w:t>
      </w:r>
      <w:r w:rsidR="00AB214B">
        <w:rPr>
          <w:rFonts w:ascii="Times New Roman" w:hAnsi="Times New Roman" w:cs="Times New Roman"/>
        </w:rPr>
        <w:t xml:space="preserve">In doing so, the proposed research will help inform </w:t>
      </w:r>
      <w:r w:rsidR="00356B62">
        <w:rPr>
          <w:rFonts w:ascii="Times New Roman" w:hAnsi="Times New Roman" w:cs="Times New Roman"/>
        </w:rPr>
        <w:t>management agencies of the present state of water quality in Lakes Huron and Superior</w:t>
      </w:r>
      <w:r w:rsidR="00411A8A">
        <w:rPr>
          <w:rFonts w:ascii="Times New Roman" w:hAnsi="Times New Roman" w:cs="Times New Roman"/>
        </w:rPr>
        <w:t xml:space="preserve"> while providing information on how increased nutrient and </w:t>
      </w:r>
      <w:commentRangeStart w:id="35"/>
      <w:r w:rsidR="00411A8A">
        <w:rPr>
          <w:rFonts w:ascii="Times New Roman" w:hAnsi="Times New Roman" w:cs="Times New Roman"/>
        </w:rPr>
        <w:t>DOM loading</w:t>
      </w:r>
      <w:commentRangeEnd w:id="35"/>
      <w:r w:rsidR="00067BBB">
        <w:rPr>
          <w:rStyle w:val="CommentReference"/>
        </w:rPr>
        <w:commentReference w:id="35"/>
      </w:r>
      <w:r w:rsidR="00411A8A">
        <w:rPr>
          <w:rFonts w:ascii="Times New Roman" w:hAnsi="Times New Roman" w:cs="Times New Roman"/>
        </w:rPr>
        <w:t xml:space="preserve"> into </w:t>
      </w:r>
      <w:r w:rsidR="0023415A">
        <w:rPr>
          <w:rFonts w:ascii="Times New Roman" w:hAnsi="Times New Roman" w:cs="Times New Roman"/>
        </w:rPr>
        <w:t>t</w:t>
      </w:r>
      <w:r w:rsidR="00411A8A">
        <w:rPr>
          <w:rFonts w:ascii="Times New Roman" w:hAnsi="Times New Roman" w:cs="Times New Roman"/>
        </w:rPr>
        <w:t xml:space="preserve">he Great Lakes may </w:t>
      </w:r>
      <w:r w:rsidR="0023415A">
        <w:rPr>
          <w:rFonts w:ascii="Times New Roman" w:hAnsi="Times New Roman" w:cs="Times New Roman"/>
        </w:rPr>
        <w:t>affect biological communities and important biogeochemical cycling.</w:t>
      </w:r>
    </w:p>
    <w:p w14:paraId="4D56D003" w14:textId="52FC9721" w:rsidR="008B4BC9" w:rsidRPr="0019221C"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w:t>
      </w:r>
      <w:r w:rsidR="00B04A0F">
        <w:rPr>
          <w:rFonts w:ascii="Times New Roman" w:hAnsi="Times New Roman" w:cs="Times New Roman"/>
        </w:rPr>
        <w:t>the</w:t>
      </w:r>
      <w:r w:rsidR="00B04A0F" w:rsidRPr="003511CA">
        <w:rPr>
          <w:rFonts w:ascii="Times New Roman" w:hAnsi="Times New Roman" w:cs="Times New Roman"/>
        </w:rPr>
        <w:t xml:space="preserve">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w:t>
      </w:r>
      <w:r w:rsidR="008620E6">
        <w:rPr>
          <w:rFonts w:ascii="Times New Roman" w:hAnsi="Times New Roman" w:cs="Times New Roman"/>
        </w:rPr>
        <w:t xml:space="preserve">investigate microbial community adaptation to </w:t>
      </w:r>
      <w:r w:rsidR="00136D45">
        <w:rPr>
          <w:rFonts w:ascii="Times New Roman" w:hAnsi="Times New Roman" w:cs="Times New Roman"/>
        </w:rPr>
        <w:t xml:space="preserve">different nutrient and DOM </w:t>
      </w:r>
      <w:r w:rsidR="00A86B2D">
        <w:rPr>
          <w:rFonts w:ascii="Times New Roman" w:hAnsi="Times New Roman" w:cs="Times New Roman"/>
        </w:rPr>
        <w:t xml:space="preserve">concentrations.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w:t>
      </w:r>
      <w:commentRangeStart w:id="36"/>
      <w:commentRangeStart w:id="37"/>
      <w:commentRangeStart w:id="38"/>
      <w:r w:rsidR="00F41EFB">
        <w:rPr>
          <w:rFonts w:ascii="Times New Roman" w:hAnsi="Times New Roman" w:cs="Times New Roman"/>
        </w:rPr>
        <w:t>particulate</w:t>
      </w:r>
      <w:r w:rsidR="00A86B2D">
        <w:rPr>
          <w:rFonts w:ascii="Times New Roman" w:hAnsi="Times New Roman" w:cs="Times New Roman"/>
        </w:rPr>
        <w:t xml:space="preserve"> and dissolved</w:t>
      </w:r>
      <w:r w:rsidR="00F41EFB">
        <w:rPr>
          <w:rFonts w:ascii="Times New Roman" w:hAnsi="Times New Roman" w:cs="Times New Roman"/>
        </w:rPr>
        <w:t xml:space="preserve"> organic matter</w:t>
      </w:r>
      <w:commentRangeEnd w:id="36"/>
      <w:r w:rsidR="00D63AF9">
        <w:rPr>
          <w:rStyle w:val="CommentReference"/>
        </w:rPr>
        <w:commentReference w:id="36"/>
      </w:r>
      <w:commentRangeEnd w:id="37"/>
      <w:r w:rsidR="007A46E7">
        <w:rPr>
          <w:rStyle w:val="CommentReference"/>
        </w:rPr>
        <w:commentReference w:id="37"/>
      </w:r>
      <w:commentRangeEnd w:id="38"/>
      <w:r w:rsidR="00067BBB">
        <w:rPr>
          <w:rStyle w:val="CommentReference"/>
        </w:rPr>
        <w:commentReference w:id="38"/>
      </w:r>
      <w:r w:rsidR="00F86AAC">
        <w:rPr>
          <w:rFonts w:ascii="Times New Roman" w:hAnsi="Times New Roman" w:cs="Times New Roman"/>
        </w:rPr>
        <w:t>.</w:t>
      </w:r>
      <w:r w:rsidR="000C678C">
        <w:rPr>
          <w:rFonts w:ascii="Times New Roman" w:hAnsi="Times New Roman" w:cs="Times New Roman"/>
        </w:rPr>
        <w:t xml:space="preserve"> </w:t>
      </w:r>
      <w:r w:rsidR="004713F8">
        <w:rPr>
          <w:rFonts w:ascii="Times New Roman" w:hAnsi="Times New Roman" w:cs="Times New Roman"/>
          <w:b/>
          <w:bCs/>
        </w:rPr>
        <w:t>Hypothesis 1</w:t>
      </w:r>
      <w:r w:rsidR="00EC12F5">
        <w:rPr>
          <w:rFonts w:ascii="Times New Roman" w:hAnsi="Times New Roman" w:cs="Times New Roman"/>
          <w:b/>
          <w:bCs/>
        </w:rPr>
        <w:t xml:space="preserve"> </w:t>
      </w:r>
      <w:r w:rsidR="004713F8">
        <w:rPr>
          <w:rFonts w:ascii="Times New Roman" w:hAnsi="Times New Roman" w:cs="Times New Roman"/>
          <w:b/>
          <w:bCs/>
        </w:rPr>
        <w:t>(H1):</w:t>
      </w:r>
      <w:r w:rsidR="009329E6">
        <w:rPr>
          <w:rFonts w:ascii="Times New Roman" w:hAnsi="Times New Roman" w:cs="Times New Roman"/>
          <w:b/>
          <w:bCs/>
        </w:rPr>
        <w:t xml:space="preserve"> </w:t>
      </w:r>
      <w:r w:rsidR="009329E6">
        <w:rPr>
          <w:rFonts w:ascii="Times New Roman" w:hAnsi="Times New Roman" w:cs="Times New Roman"/>
        </w:rPr>
        <w:t>Microbial communities from o</w:t>
      </w:r>
      <w:r w:rsidR="00A65A84">
        <w:rPr>
          <w:rFonts w:ascii="Times New Roman" w:hAnsi="Times New Roman" w:cs="Times New Roman"/>
        </w:rPr>
        <w:t xml:space="preserve">ligotrophic systems </w:t>
      </w:r>
      <w:r w:rsidR="00C7641E">
        <w:rPr>
          <w:rFonts w:ascii="Times New Roman" w:hAnsi="Times New Roman" w:cs="Times New Roman"/>
        </w:rPr>
        <w:t xml:space="preserve">will be less </w:t>
      </w:r>
      <w:r w:rsidR="00706885">
        <w:rPr>
          <w:rFonts w:ascii="Times New Roman" w:hAnsi="Times New Roman" w:cs="Times New Roman"/>
        </w:rPr>
        <w:t>flexible</w:t>
      </w:r>
      <w:r w:rsidR="00D32D7F">
        <w:rPr>
          <w:rFonts w:ascii="Times New Roman" w:hAnsi="Times New Roman" w:cs="Times New Roman"/>
        </w:rPr>
        <w:t xml:space="preserve"> in their stoichiometry</w:t>
      </w:r>
      <w:r w:rsidR="00DB34C0">
        <w:rPr>
          <w:rFonts w:ascii="Times New Roman" w:hAnsi="Times New Roman" w:cs="Times New Roman"/>
        </w:rPr>
        <w:t xml:space="preserve"> </w:t>
      </w:r>
      <w:r w:rsidR="00706885">
        <w:rPr>
          <w:rFonts w:ascii="Times New Roman" w:hAnsi="Times New Roman" w:cs="Times New Roman"/>
        </w:rPr>
        <w:t>when compared to communities from eutrophic systems</w:t>
      </w:r>
      <w:r w:rsidR="004C70B8">
        <w:rPr>
          <w:rFonts w:ascii="Times New Roman" w:hAnsi="Times New Roman" w:cs="Times New Roman"/>
        </w:rPr>
        <w:t>.</w:t>
      </w:r>
      <w:r w:rsidR="0019221C">
        <w:rPr>
          <w:rFonts w:ascii="Times New Roman" w:hAnsi="Times New Roman" w:cs="Times New Roman"/>
        </w:rPr>
        <w:t xml:space="preserve"> </w:t>
      </w:r>
      <w:r w:rsidR="00830F82">
        <w:rPr>
          <w:rFonts w:ascii="Times New Roman" w:hAnsi="Times New Roman" w:cs="Times New Roman"/>
          <w:b/>
          <w:bCs/>
        </w:rPr>
        <w:t xml:space="preserve">Objective 2: </w:t>
      </w:r>
      <w:r w:rsidR="00FC77FE">
        <w:rPr>
          <w:rFonts w:ascii="Times New Roman" w:hAnsi="Times New Roman" w:cs="Times New Roman"/>
        </w:rPr>
        <w:t>E</w:t>
      </w:r>
      <w:r w:rsidR="0050017F">
        <w:rPr>
          <w:rFonts w:ascii="Times New Roman" w:hAnsi="Times New Roman" w:cs="Times New Roman"/>
        </w:rPr>
        <w:t xml:space="preserve">valuate microbial community </w:t>
      </w:r>
      <w:r w:rsidR="00FC77FE">
        <w:rPr>
          <w:rFonts w:ascii="Times New Roman" w:hAnsi="Times New Roman" w:cs="Times New Roman"/>
        </w:rPr>
        <w:t>adaptation</w:t>
      </w:r>
      <w:r w:rsidR="0050017F">
        <w:rPr>
          <w:rFonts w:ascii="Times New Roman" w:hAnsi="Times New Roman" w:cs="Times New Roman"/>
        </w:rPr>
        <w:t xml:space="preserv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w:t>
      </w:r>
      <w:r w:rsidR="00FC77FE">
        <w:rPr>
          <w:rFonts w:ascii="Times New Roman" w:hAnsi="Times New Roman" w:cs="Times New Roman"/>
          <w:b/>
          <w:bCs/>
        </w:rPr>
        <w:t>2</w:t>
      </w:r>
      <w:r w:rsidR="00EE243B">
        <w:rPr>
          <w:rFonts w:ascii="Times New Roman" w:hAnsi="Times New Roman" w:cs="Times New Roman"/>
          <w:b/>
          <w:bCs/>
        </w:rPr>
        <w:t xml:space="preserve"> (H</w:t>
      </w:r>
      <w:r w:rsidR="00FC77FE">
        <w:rPr>
          <w:rFonts w:ascii="Times New Roman" w:hAnsi="Times New Roman" w:cs="Times New Roman"/>
          <w:b/>
          <w:bCs/>
        </w:rPr>
        <w:t>2</w:t>
      </w:r>
      <w:r w:rsidR="00EE243B">
        <w:rPr>
          <w:rFonts w:ascii="Times New Roman" w:hAnsi="Times New Roman" w:cs="Times New Roman"/>
          <w:b/>
          <w:bCs/>
        </w:rPr>
        <w:t>):</w:t>
      </w:r>
      <w:r w:rsidR="00EE243B">
        <w:rPr>
          <w:rFonts w:ascii="Times New Roman" w:hAnsi="Times New Roman" w:cs="Times New Roman"/>
        </w:rPr>
        <w:t xml:space="preserve"> </w:t>
      </w:r>
      <w:r w:rsidR="00F86AAC">
        <w:rPr>
          <w:rFonts w:ascii="Times New Roman" w:hAnsi="Times New Roman" w:cs="Times New Roman"/>
        </w:rPr>
        <w:t>Communities from o</w:t>
      </w:r>
      <w:r w:rsidR="00A73D40">
        <w:rPr>
          <w:rFonts w:ascii="Times New Roman" w:hAnsi="Times New Roman" w:cs="Times New Roman"/>
        </w:rPr>
        <w:t xml:space="preserve">ligotrophic </w:t>
      </w:r>
      <w:commentRangeStart w:id="39"/>
      <w:commentRangeStart w:id="40"/>
      <w:r w:rsidR="00A73D40">
        <w:rPr>
          <w:rFonts w:ascii="Times New Roman" w:hAnsi="Times New Roman" w:cs="Times New Roman"/>
        </w:rPr>
        <w:t xml:space="preserve">systems </w:t>
      </w:r>
      <w:commentRangeEnd w:id="39"/>
      <w:r w:rsidR="00B04A0F">
        <w:rPr>
          <w:rStyle w:val="CommentReference"/>
        </w:rPr>
        <w:commentReference w:id="39"/>
      </w:r>
      <w:commentRangeEnd w:id="40"/>
      <w:r w:rsidR="00F86AAC">
        <w:rPr>
          <w:rStyle w:val="CommentReference"/>
        </w:rPr>
        <w:commentReference w:id="40"/>
      </w:r>
      <w:r w:rsidR="00BC25C4">
        <w:rPr>
          <w:rFonts w:ascii="Times New Roman" w:hAnsi="Times New Roman" w:cs="Times New Roman"/>
        </w:rPr>
        <w:t xml:space="preserve">will have lower functional redundancy compared to </w:t>
      </w:r>
      <w:ins w:id="41" w:author="Tristy Vick-Majors" w:date="2025-08-05T09:17:00Z" w16du:dateUtc="2025-08-05T13:17:00Z">
        <w:r w:rsidR="00067BBB">
          <w:rPr>
            <w:rFonts w:ascii="Times New Roman" w:hAnsi="Times New Roman" w:cs="Times New Roman"/>
          </w:rPr>
          <w:t xml:space="preserve">those from </w:t>
        </w:r>
      </w:ins>
      <w:r w:rsidR="00EB0546">
        <w:rPr>
          <w:rFonts w:ascii="Times New Roman" w:hAnsi="Times New Roman" w:cs="Times New Roman"/>
        </w:rPr>
        <w:t>eutrophic systems</w:t>
      </w:r>
      <w:r w:rsidR="00EE243B">
        <w:rPr>
          <w:rFonts w:ascii="Times New Roman" w:hAnsi="Times New Roman" w:cs="Times New Roman"/>
        </w:rPr>
        <w:t>,</w:t>
      </w:r>
      <w:r w:rsidR="005943D5">
        <w:rPr>
          <w:rFonts w:ascii="Times New Roman" w:hAnsi="Times New Roman" w:cs="Times New Roman"/>
        </w:rPr>
        <w:t xml:space="preserve"> marked by </w:t>
      </w:r>
      <w:r w:rsidR="00DD65EE">
        <w:rPr>
          <w:rFonts w:ascii="Times New Roman" w:hAnsi="Times New Roman" w:cs="Times New Roman"/>
        </w:rPr>
        <w:t xml:space="preserve">the presence of </w:t>
      </w:r>
      <w:commentRangeStart w:id="42"/>
      <w:r w:rsidR="00DD65EE">
        <w:rPr>
          <w:rFonts w:ascii="Times New Roman" w:hAnsi="Times New Roman" w:cs="Times New Roman"/>
        </w:rPr>
        <w:t xml:space="preserve">more rare </w:t>
      </w:r>
      <w:r w:rsidR="007D4DC0">
        <w:rPr>
          <w:rFonts w:ascii="Times New Roman" w:hAnsi="Times New Roman" w:cs="Times New Roman"/>
        </w:rPr>
        <w:t>taxa</w:t>
      </w:r>
      <w:commentRangeEnd w:id="42"/>
      <w:r w:rsidR="00B04A0F">
        <w:rPr>
          <w:rStyle w:val="CommentReference"/>
        </w:rPr>
        <w:commentReference w:id="42"/>
      </w:r>
      <w:r w:rsidR="007D4DC0">
        <w:rPr>
          <w:rFonts w:ascii="Times New Roman" w:hAnsi="Times New Roman" w:cs="Times New Roman"/>
        </w:rPr>
        <w:t xml:space="preserve"> and </w:t>
      </w:r>
      <w:commentRangeStart w:id="43"/>
      <w:r w:rsidR="007D4DC0">
        <w:rPr>
          <w:rFonts w:ascii="Times New Roman" w:hAnsi="Times New Roman" w:cs="Times New Roman"/>
        </w:rPr>
        <w:t>inability</w:t>
      </w:r>
      <w:commentRangeEnd w:id="43"/>
      <w:r w:rsidR="00B04A0F">
        <w:rPr>
          <w:rStyle w:val="CommentReference"/>
        </w:rPr>
        <w:commentReference w:id="43"/>
      </w:r>
      <w:r w:rsidR="007D4DC0">
        <w:rPr>
          <w:rFonts w:ascii="Times New Roman" w:hAnsi="Times New Roman" w:cs="Times New Roman"/>
        </w:rPr>
        <w:t xml:space="preserve"> to metabolize </w:t>
      </w:r>
      <w:r w:rsidR="002458E2">
        <w:rPr>
          <w:rFonts w:ascii="Times New Roman" w:hAnsi="Times New Roman" w:cs="Times New Roman"/>
        </w:rPr>
        <w:t>a variety of carbon sources.</w:t>
      </w:r>
      <w:r w:rsidR="0019221C">
        <w:rPr>
          <w:rFonts w:ascii="Times New Roman" w:hAnsi="Times New Roman" w:cs="Times New Roman"/>
        </w:rPr>
        <w:t xml:space="preserve"> </w:t>
      </w:r>
      <w:r w:rsidR="0019221C">
        <w:rPr>
          <w:rFonts w:ascii="Times New Roman" w:hAnsi="Times New Roman" w:cs="Times New Roman"/>
          <w:b/>
          <w:bCs/>
        </w:rPr>
        <w:t xml:space="preserve">Hypothesis 3 (H3): </w:t>
      </w:r>
      <w:r w:rsidR="0019221C">
        <w:rPr>
          <w:rFonts w:ascii="Times New Roman" w:hAnsi="Times New Roman" w:cs="Times New Roman"/>
        </w:rPr>
        <w:t xml:space="preserve">Communities taken from eutrophic environments will be less active in oligotrophic environments </w:t>
      </w:r>
      <w:r w:rsidR="00107712">
        <w:rPr>
          <w:rFonts w:ascii="Times New Roman" w:hAnsi="Times New Roman" w:cs="Times New Roman"/>
        </w:rPr>
        <w:t>due to a limited range of OM substrates.</w:t>
      </w:r>
    </w:p>
    <w:p w14:paraId="7EB8E020" w14:textId="37531AA8" w:rsidR="00E67013" w:rsidRPr="00037DFF" w:rsidRDefault="008B4BC9" w:rsidP="00EE54A0">
      <w:pPr>
        <w:rPr>
          <w:rFonts w:ascii="Times New Roman" w:hAnsi="Times New Roman" w:cs="Times New Roman"/>
        </w:rPr>
      </w:pPr>
      <w:commentRangeStart w:id="44"/>
      <w:commentRangeStart w:id="45"/>
      <w:r w:rsidRPr="00067BBB">
        <w:rPr>
          <w:rFonts w:ascii="Times New Roman" w:hAnsi="Times New Roman" w:cs="Times New Roman"/>
          <w:b/>
          <w:bCs/>
          <w:i/>
          <w:iCs/>
          <w:highlight w:val="yellow"/>
          <w:rPrChange w:id="46" w:author="Tristy Vick-Majors" w:date="2025-08-05T09:17:00Z" w16du:dateUtc="2025-08-05T13:17:00Z">
            <w:rPr>
              <w:rFonts w:ascii="Times New Roman" w:hAnsi="Times New Roman" w:cs="Times New Roman"/>
              <w:b/>
              <w:bCs/>
              <w:i/>
              <w:iCs/>
            </w:rPr>
          </w:rPrChange>
        </w:rPr>
        <w:t xml:space="preserve">Relation to </w:t>
      </w:r>
      <w:commentRangeEnd w:id="44"/>
      <w:r w:rsidR="00AF1047" w:rsidRPr="00067BBB">
        <w:rPr>
          <w:rStyle w:val="CommentReference"/>
          <w:highlight w:val="yellow"/>
          <w:rPrChange w:id="47" w:author="Tristy Vick-Majors" w:date="2025-08-05T09:17:00Z" w16du:dateUtc="2025-08-05T13:17:00Z">
            <w:rPr>
              <w:rStyle w:val="CommentReference"/>
            </w:rPr>
          </w:rPrChange>
        </w:rPr>
        <w:commentReference w:id="44"/>
      </w:r>
      <w:commentRangeEnd w:id="45"/>
      <w:r w:rsidR="00067BBB">
        <w:rPr>
          <w:rStyle w:val="CommentReference"/>
        </w:rPr>
        <w:commentReference w:id="45"/>
      </w:r>
      <w:r w:rsidRPr="00067BBB">
        <w:rPr>
          <w:rFonts w:ascii="Times New Roman" w:hAnsi="Times New Roman" w:cs="Times New Roman"/>
          <w:b/>
          <w:bCs/>
          <w:i/>
          <w:iCs/>
          <w:highlight w:val="yellow"/>
          <w:rPrChange w:id="48" w:author="Tristy Vick-Majors" w:date="2025-08-05T09:17:00Z" w16du:dateUtc="2025-08-05T13:17:00Z">
            <w:rPr>
              <w:rFonts w:ascii="Times New Roman" w:hAnsi="Times New Roman" w:cs="Times New Roman"/>
              <w:b/>
              <w:bCs/>
              <w:i/>
              <w:iCs/>
            </w:rPr>
          </w:rPrChange>
        </w:rPr>
        <w:t xml:space="preserve">MISG strategic plan: </w:t>
      </w:r>
      <w:r w:rsidR="008E0873" w:rsidRPr="00067BBB">
        <w:rPr>
          <w:rFonts w:ascii="Times New Roman" w:hAnsi="Times New Roman" w:cs="Times New Roman"/>
          <w:highlight w:val="yellow"/>
          <w:rPrChange w:id="49" w:author="Tristy Vick-Majors" w:date="2025-08-05T09:17:00Z" w16du:dateUtc="2025-08-05T13:17:00Z">
            <w:rPr>
              <w:rFonts w:ascii="Times New Roman" w:hAnsi="Times New Roman" w:cs="Times New Roman"/>
            </w:rPr>
          </w:rPrChange>
        </w:rPr>
        <w:t xml:space="preserve">The </w:t>
      </w:r>
      <w:r w:rsidR="006E0B51" w:rsidRPr="00067BBB">
        <w:rPr>
          <w:rFonts w:ascii="Times New Roman" w:hAnsi="Times New Roman" w:cs="Times New Roman"/>
          <w:highlight w:val="yellow"/>
          <w:rPrChange w:id="50" w:author="Tristy Vick-Majors" w:date="2025-08-05T09:17:00Z" w16du:dateUtc="2025-08-05T13:17:00Z">
            <w:rPr>
              <w:rFonts w:ascii="Times New Roman" w:hAnsi="Times New Roman" w:cs="Times New Roman"/>
            </w:rPr>
          </w:rPrChange>
        </w:rPr>
        <w:t xml:space="preserve">proposed </w:t>
      </w:r>
      <w:r w:rsidR="008E0873" w:rsidRPr="00067BBB">
        <w:rPr>
          <w:rFonts w:ascii="Times New Roman" w:hAnsi="Times New Roman" w:cs="Times New Roman"/>
          <w:highlight w:val="yellow"/>
          <w:rPrChange w:id="51" w:author="Tristy Vick-Majors" w:date="2025-08-05T09:17:00Z" w16du:dateUtc="2025-08-05T13:17:00Z">
            <w:rPr>
              <w:rFonts w:ascii="Times New Roman" w:hAnsi="Times New Roman" w:cs="Times New Roman"/>
            </w:rPr>
          </w:rPrChange>
        </w:rPr>
        <w:t>research directly related to the 2024-2027 Michigan Sea Grant Strategic plan</w:t>
      </w:r>
      <w:r w:rsidR="00243EFA" w:rsidRPr="00067BBB">
        <w:rPr>
          <w:rFonts w:ascii="Times New Roman" w:hAnsi="Times New Roman" w:cs="Times New Roman"/>
          <w:highlight w:val="yellow"/>
          <w:rPrChange w:id="52" w:author="Tristy Vick-Majors" w:date="2025-08-05T09:17:00Z" w16du:dateUtc="2025-08-05T13:17:00Z">
            <w:rPr>
              <w:rFonts w:ascii="Times New Roman" w:hAnsi="Times New Roman" w:cs="Times New Roman"/>
            </w:rPr>
          </w:rPrChange>
        </w:rPr>
        <w:t xml:space="preserve"> </w:t>
      </w:r>
      <w:r w:rsidR="00087473" w:rsidRPr="00067BBB">
        <w:rPr>
          <w:rFonts w:ascii="Times New Roman" w:hAnsi="Times New Roman" w:cs="Times New Roman"/>
          <w:b/>
          <w:bCs/>
          <w:highlight w:val="yellow"/>
          <w:rPrChange w:id="53" w:author="Tristy Vick-Majors" w:date="2025-08-05T09:17:00Z" w16du:dateUtc="2025-08-05T13:17:00Z">
            <w:rPr>
              <w:rFonts w:ascii="Times New Roman" w:hAnsi="Times New Roman" w:cs="Times New Roman"/>
              <w:b/>
              <w:bCs/>
            </w:rPr>
          </w:rPrChange>
        </w:rPr>
        <w:t>Goal 1</w:t>
      </w:r>
      <w:r w:rsidR="004E7F49" w:rsidRPr="00067BBB">
        <w:rPr>
          <w:rFonts w:ascii="Times New Roman" w:hAnsi="Times New Roman" w:cs="Times New Roman"/>
          <w:b/>
          <w:bCs/>
          <w:highlight w:val="yellow"/>
          <w:rPrChange w:id="54" w:author="Tristy Vick-Majors" w:date="2025-08-05T09:17:00Z" w16du:dateUtc="2025-08-05T13:17:00Z">
            <w:rPr>
              <w:rFonts w:ascii="Times New Roman" w:hAnsi="Times New Roman" w:cs="Times New Roman"/>
              <w:b/>
              <w:bCs/>
            </w:rPr>
          </w:rPrChange>
        </w:rPr>
        <w:t xml:space="preserve">, </w:t>
      </w:r>
      <w:r w:rsidR="001D23DC" w:rsidRPr="00067BBB">
        <w:rPr>
          <w:rFonts w:ascii="Times New Roman" w:hAnsi="Times New Roman" w:cs="Times New Roman"/>
          <w:b/>
          <w:bCs/>
          <w:highlight w:val="yellow"/>
          <w:rPrChange w:id="55" w:author="Tristy Vick-Majors" w:date="2025-08-05T09:17:00Z" w16du:dateUtc="2025-08-05T13:17:00Z">
            <w:rPr>
              <w:rFonts w:ascii="Times New Roman" w:hAnsi="Times New Roman" w:cs="Times New Roman"/>
              <w:b/>
              <w:bCs/>
            </w:rPr>
          </w:rPrChange>
        </w:rPr>
        <w:t xml:space="preserve">Desired Outcome 1.2, </w:t>
      </w:r>
      <w:r w:rsidR="001D23DC" w:rsidRPr="00067BBB">
        <w:rPr>
          <w:rFonts w:ascii="Times New Roman" w:hAnsi="Times New Roman" w:cs="Times New Roman"/>
          <w:highlight w:val="yellow"/>
          <w:rPrChange w:id="56" w:author="Tristy Vick-Majors" w:date="2025-08-05T09:17:00Z" w16du:dateUtc="2025-08-05T13:17:00Z">
            <w:rPr>
              <w:rFonts w:ascii="Times New Roman" w:hAnsi="Times New Roman" w:cs="Times New Roman"/>
            </w:rPr>
          </w:rPrChange>
        </w:rPr>
        <w:t>“</w:t>
      </w:r>
      <w:r w:rsidR="001E3771" w:rsidRPr="00067BBB">
        <w:rPr>
          <w:rFonts w:ascii="Times New Roman" w:hAnsi="Times New Roman" w:cs="Times New Roman"/>
          <w:highlight w:val="yellow"/>
          <w:rPrChange w:id="57" w:author="Tristy Vick-Majors" w:date="2025-08-05T09:17:00Z" w16du:dateUtc="2025-08-05T13:17:00Z">
            <w:rPr>
              <w:rFonts w:ascii="Times New Roman" w:hAnsi="Times New Roman" w:cs="Times New Roman"/>
            </w:rPr>
          </w:rPrChange>
        </w:rPr>
        <w:t>Educators, students, and lifelong learners have current information</w:t>
      </w:r>
      <w:r w:rsidR="00590CFC" w:rsidRPr="00067BBB">
        <w:rPr>
          <w:rFonts w:ascii="Times New Roman" w:hAnsi="Times New Roman" w:cs="Times New Roman"/>
          <w:highlight w:val="yellow"/>
          <w:rPrChange w:id="58" w:author="Tristy Vick-Majors" w:date="2025-08-05T09:17:00Z" w16du:dateUtc="2025-08-05T13:17:00Z">
            <w:rPr>
              <w:rFonts w:ascii="Times New Roman" w:hAnsi="Times New Roman" w:cs="Times New Roman"/>
            </w:rPr>
          </w:rPrChange>
        </w:rPr>
        <w:t xml:space="preserve"> and innovative </w:t>
      </w:r>
      <w:r w:rsidR="00590CFC" w:rsidRPr="00067BBB">
        <w:rPr>
          <w:rFonts w:ascii="Times New Roman" w:hAnsi="Times New Roman" w:cs="Times New Roman"/>
          <w:highlight w:val="yellow"/>
          <w:rPrChange w:id="59" w:author="Tristy Vick-Majors" w:date="2025-08-05T09:18:00Z" w16du:dateUtc="2025-08-05T13:18:00Z">
            <w:rPr>
              <w:rFonts w:ascii="Times New Roman" w:hAnsi="Times New Roman" w:cs="Times New Roman"/>
            </w:rPr>
          </w:rPrChange>
        </w:rPr>
        <w:t xml:space="preserve">tools that meet or exceed relevant </w:t>
      </w:r>
      <w:r w:rsidR="00590CFC" w:rsidRPr="00067BBB">
        <w:rPr>
          <w:rFonts w:ascii="Times New Roman" w:hAnsi="Times New Roman" w:cs="Times New Roman"/>
          <w:highlight w:val="yellow"/>
          <w:rPrChange w:id="60" w:author="Tristy Vick-Majors" w:date="2025-08-05T09:18:00Z" w16du:dateUtc="2025-08-05T13:18:00Z">
            <w:rPr>
              <w:rFonts w:ascii="Times New Roman" w:hAnsi="Times New Roman" w:cs="Times New Roman"/>
            </w:rPr>
          </w:rPrChange>
        </w:rPr>
        <w:lastRenderedPageBreak/>
        <w:t>standards and practices”</w:t>
      </w:r>
      <w:r w:rsidR="005A3913" w:rsidRPr="00067BBB">
        <w:rPr>
          <w:rFonts w:ascii="Times New Roman" w:hAnsi="Times New Roman" w:cs="Times New Roman"/>
          <w:highlight w:val="yellow"/>
          <w:rPrChange w:id="61" w:author="Tristy Vick-Majors" w:date="2025-08-05T09:18:00Z" w16du:dateUtc="2025-08-05T13:18:00Z">
            <w:rPr>
              <w:rFonts w:ascii="Times New Roman" w:hAnsi="Times New Roman" w:cs="Times New Roman"/>
            </w:rPr>
          </w:rPrChange>
        </w:rPr>
        <w:t>.</w:t>
      </w:r>
      <w:r w:rsidR="00074584" w:rsidRPr="00067BBB">
        <w:rPr>
          <w:rFonts w:ascii="Times New Roman" w:hAnsi="Times New Roman" w:cs="Times New Roman"/>
          <w:highlight w:val="yellow"/>
          <w:rPrChange w:id="62" w:author="Tristy Vick-Majors" w:date="2025-08-05T09:18:00Z" w16du:dateUtc="2025-08-05T13:18:00Z">
            <w:rPr>
              <w:rFonts w:ascii="Times New Roman" w:hAnsi="Times New Roman" w:cs="Times New Roman"/>
            </w:rPr>
          </w:rPrChange>
        </w:rPr>
        <w:t xml:space="preserve"> </w:t>
      </w:r>
      <w:r w:rsidR="00515DDA" w:rsidRPr="00067BBB">
        <w:rPr>
          <w:rFonts w:ascii="Times New Roman" w:hAnsi="Times New Roman" w:cs="Times New Roman"/>
          <w:b/>
          <w:bCs/>
          <w:highlight w:val="yellow"/>
          <w:rPrChange w:id="63" w:author="Tristy Vick-Majors" w:date="2025-08-05T09:18:00Z" w16du:dateUtc="2025-08-05T13:18:00Z">
            <w:rPr>
              <w:rFonts w:ascii="Times New Roman" w:hAnsi="Times New Roman" w:cs="Times New Roman"/>
              <w:b/>
              <w:bCs/>
            </w:rPr>
          </w:rPrChange>
        </w:rPr>
        <w:t>Goal 3, Desired Outcome 3.</w:t>
      </w:r>
      <w:r w:rsidR="007D36C5" w:rsidRPr="00067BBB">
        <w:rPr>
          <w:rFonts w:ascii="Times New Roman" w:hAnsi="Times New Roman" w:cs="Times New Roman"/>
          <w:b/>
          <w:bCs/>
          <w:highlight w:val="yellow"/>
          <w:rPrChange w:id="64" w:author="Tristy Vick-Majors" w:date="2025-08-05T09:18:00Z" w16du:dateUtc="2025-08-05T13:18:00Z">
            <w:rPr>
              <w:rFonts w:ascii="Times New Roman" w:hAnsi="Times New Roman" w:cs="Times New Roman"/>
              <w:b/>
              <w:bCs/>
            </w:rPr>
          </w:rPrChange>
        </w:rPr>
        <w:t>2</w:t>
      </w:r>
      <w:r w:rsidR="00D53077" w:rsidRPr="00067BBB">
        <w:rPr>
          <w:rFonts w:ascii="Times New Roman" w:hAnsi="Times New Roman" w:cs="Times New Roman"/>
          <w:b/>
          <w:bCs/>
          <w:highlight w:val="yellow"/>
          <w:rPrChange w:id="65" w:author="Tristy Vick-Majors" w:date="2025-08-05T09:18:00Z" w16du:dateUtc="2025-08-05T13:18:00Z">
            <w:rPr>
              <w:rFonts w:ascii="Times New Roman" w:hAnsi="Times New Roman" w:cs="Times New Roman"/>
              <w:b/>
              <w:bCs/>
            </w:rPr>
          </w:rPrChange>
        </w:rPr>
        <w:t xml:space="preserve">, </w:t>
      </w:r>
      <w:r w:rsidR="00D53077" w:rsidRPr="00067BBB">
        <w:rPr>
          <w:rFonts w:ascii="Times New Roman" w:hAnsi="Times New Roman" w:cs="Times New Roman"/>
          <w:highlight w:val="yellow"/>
          <w:rPrChange w:id="66" w:author="Tristy Vick-Majors" w:date="2025-08-05T09:18:00Z" w16du:dateUtc="2025-08-05T13:18:00Z">
            <w:rPr>
              <w:rFonts w:ascii="Times New Roman" w:hAnsi="Times New Roman" w:cs="Times New Roman"/>
            </w:rPr>
          </w:rPrChange>
        </w:rPr>
        <w:t>“Evidence-based science, traditional and local, and innovative solutions inform and improve management and conservation of coastal habitats”.</w:t>
      </w:r>
      <w:r w:rsidR="00F37CC3" w:rsidRPr="00067BBB">
        <w:rPr>
          <w:rFonts w:ascii="Times New Roman" w:hAnsi="Times New Roman" w:cs="Times New Roman"/>
          <w:highlight w:val="yellow"/>
          <w:rPrChange w:id="67" w:author="Tristy Vick-Majors" w:date="2025-08-05T09:18:00Z" w16du:dateUtc="2025-08-05T13:18:00Z">
            <w:rPr>
              <w:rFonts w:ascii="Times New Roman" w:hAnsi="Times New Roman" w:cs="Times New Roman"/>
            </w:rPr>
          </w:rPrChange>
        </w:rPr>
        <w:t xml:space="preserve"> </w:t>
      </w:r>
      <w:r w:rsidR="00F37CC3" w:rsidRPr="00067BBB">
        <w:rPr>
          <w:rFonts w:ascii="Times New Roman" w:hAnsi="Times New Roman" w:cs="Times New Roman"/>
          <w:b/>
          <w:bCs/>
          <w:highlight w:val="yellow"/>
          <w:rPrChange w:id="68" w:author="Tristy Vick-Majors" w:date="2025-08-05T09:18:00Z" w16du:dateUtc="2025-08-05T13:18:00Z">
            <w:rPr>
              <w:rFonts w:ascii="Times New Roman" w:hAnsi="Times New Roman" w:cs="Times New Roman"/>
              <w:b/>
              <w:bCs/>
            </w:rPr>
          </w:rPrChange>
        </w:rPr>
        <w:t>Goal 7, Desire</w:t>
      </w:r>
      <w:r w:rsidR="00C1323B" w:rsidRPr="00067BBB">
        <w:rPr>
          <w:rFonts w:ascii="Times New Roman" w:hAnsi="Times New Roman" w:cs="Times New Roman"/>
          <w:b/>
          <w:bCs/>
          <w:highlight w:val="yellow"/>
          <w:rPrChange w:id="69" w:author="Tristy Vick-Majors" w:date="2025-08-05T09:18:00Z" w16du:dateUtc="2025-08-05T13:18:00Z">
            <w:rPr>
              <w:rFonts w:ascii="Times New Roman" w:hAnsi="Times New Roman" w:cs="Times New Roman"/>
              <w:b/>
              <w:bCs/>
            </w:rPr>
          </w:rPrChange>
        </w:rPr>
        <w:t>d</w:t>
      </w:r>
      <w:r w:rsidR="00F37CC3" w:rsidRPr="00067BBB">
        <w:rPr>
          <w:rFonts w:ascii="Times New Roman" w:hAnsi="Times New Roman" w:cs="Times New Roman"/>
          <w:b/>
          <w:bCs/>
          <w:highlight w:val="yellow"/>
          <w:rPrChange w:id="70" w:author="Tristy Vick-Majors" w:date="2025-08-05T09:18:00Z" w16du:dateUtc="2025-08-05T13:18:00Z">
            <w:rPr>
              <w:rFonts w:ascii="Times New Roman" w:hAnsi="Times New Roman" w:cs="Times New Roman"/>
              <w:b/>
              <w:bCs/>
            </w:rPr>
          </w:rPrChange>
        </w:rPr>
        <w:t xml:space="preserve"> Outcome 7.</w:t>
      </w:r>
      <w:r w:rsidR="00037DFF" w:rsidRPr="00067BBB">
        <w:rPr>
          <w:rFonts w:ascii="Times New Roman" w:hAnsi="Times New Roman" w:cs="Times New Roman"/>
          <w:b/>
          <w:bCs/>
          <w:highlight w:val="yellow"/>
          <w:rPrChange w:id="71" w:author="Tristy Vick-Majors" w:date="2025-08-05T09:18:00Z" w16du:dateUtc="2025-08-05T13:18:00Z">
            <w:rPr>
              <w:rFonts w:ascii="Times New Roman" w:hAnsi="Times New Roman" w:cs="Times New Roman"/>
              <w:b/>
              <w:bCs/>
            </w:rPr>
          </w:rPrChange>
        </w:rPr>
        <w:t xml:space="preserve">1, </w:t>
      </w:r>
      <w:r w:rsidR="00037DFF" w:rsidRPr="00067BBB">
        <w:rPr>
          <w:rFonts w:ascii="Times New Roman" w:hAnsi="Times New Roman" w:cs="Times New Roman"/>
          <w:highlight w:val="yellow"/>
          <w:rPrChange w:id="72" w:author="Tristy Vick-Majors" w:date="2025-08-05T09:18:00Z" w16du:dateUtc="2025-08-05T13:18:00Z">
            <w:rPr>
              <w:rFonts w:ascii="Times New Roman" w:hAnsi="Times New Roman" w:cs="Times New Roman"/>
            </w:rPr>
          </w:rPrChange>
        </w:rPr>
        <w:t xml:space="preserve">“Scientific understanding, including traditional and local knowledge, provides foundational information, and all community members </w:t>
      </w:r>
      <w:r w:rsidR="00E129FF" w:rsidRPr="00067BBB">
        <w:rPr>
          <w:rFonts w:ascii="Times New Roman" w:hAnsi="Times New Roman" w:cs="Times New Roman"/>
          <w:highlight w:val="yellow"/>
          <w:rPrChange w:id="73" w:author="Tristy Vick-Majors" w:date="2025-08-05T09:18:00Z" w16du:dateUtc="2025-08-05T13:18:00Z">
            <w:rPr>
              <w:rFonts w:ascii="Times New Roman" w:hAnsi="Times New Roman" w:cs="Times New Roman"/>
            </w:rPr>
          </w:rPrChange>
        </w:rPr>
        <w:t xml:space="preserve">understand the impacts of changing conditions and coastal hazards and </w:t>
      </w:r>
      <w:r w:rsidR="00E12558" w:rsidRPr="00067BBB">
        <w:rPr>
          <w:rFonts w:ascii="Times New Roman" w:hAnsi="Times New Roman" w:cs="Times New Roman"/>
          <w:highlight w:val="yellow"/>
          <w:rPrChange w:id="74" w:author="Tristy Vick-Majors" w:date="2025-08-05T09:18:00Z" w16du:dateUtc="2025-08-05T13:18:00Z">
            <w:rPr>
              <w:rFonts w:ascii="Times New Roman" w:hAnsi="Times New Roman" w:cs="Times New Roman"/>
            </w:rPr>
          </w:rPrChange>
        </w:rPr>
        <w:t>can</w:t>
      </w:r>
      <w:r w:rsidR="00E129FF" w:rsidRPr="00067BBB">
        <w:rPr>
          <w:rFonts w:ascii="Times New Roman" w:hAnsi="Times New Roman" w:cs="Times New Roman"/>
          <w:highlight w:val="yellow"/>
          <w:rPrChange w:id="75" w:author="Tristy Vick-Majors" w:date="2025-08-05T09:18:00Z" w16du:dateUtc="2025-08-05T13:18:00Z">
            <w:rPr>
              <w:rFonts w:ascii="Times New Roman" w:hAnsi="Times New Roman" w:cs="Times New Roman"/>
            </w:rPr>
          </w:rPrChange>
        </w:rPr>
        <w:t xml:space="preserve"> prepare, respond</w:t>
      </w:r>
      <w:r w:rsidR="00843E8C" w:rsidRPr="00067BBB">
        <w:rPr>
          <w:rFonts w:ascii="Times New Roman" w:hAnsi="Times New Roman" w:cs="Times New Roman"/>
          <w:highlight w:val="yellow"/>
          <w:rPrChange w:id="76" w:author="Tristy Vick-Majors" w:date="2025-08-05T09:18:00Z" w16du:dateUtc="2025-08-05T13:18:00Z">
            <w:rPr>
              <w:rFonts w:ascii="Times New Roman" w:hAnsi="Times New Roman" w:cs="Times New Roman"/>
            </w:rPr>
          </w:rPrChange>
        </w:rPr>
        <w:t>,</w:t>
      </w:r>
      <w:r w:rsidR="00E129FF" w:rsidRPr="00067BBB">
        <w:rPr>
          <w:rFonts w:ascii="Times New Roman" w:hAnsi="Times New Roman" w:cs="Times New Roman"/>
          <w:highlight w:val="yellow"/>
          <w:rPrChange w:id="77" w:author="Tristy Vick-Majors" w:date="2025-08-05T09:18:00Z" w16du:dateUtc="2025-08-05T13:18:00Z">
            <w:rPr>
              <w:rFonts w:ascii="Times New Roman" w:hAnsi="Times New Roman" w:cs="Times New Roman"/>
            </w:rPr>
          </w:rPrChange>
        </w:rPr>
        <w:t xml:space="preserve"> and adapt</w:t>
      </w:r>
      <w:r w:rsidR="00E12558" w:rsidRPr="00067BBB">
        <w:rPr>
          <w:rFonts w:ascii="Times New Roman" w:hAnsi="Times New Roman" w:cs="Times New Roman"/>
          <w:highlight w:val="yellow"/>
          <w:rPrChange w:id="78" w:author="Tristy Vick-Majors" w:date="2025-08-05T09:18:00Z" w16du:dateUtc="2025-08-05T13:18:00Z">
            <w:rPr>
              <w:rFonts w:ascii="Times New Roman" w:hAnsi="Times New Roman" w:cs="Times New Roman"/>
            </w:rPr>
          </w:rPrChange>
        </w:rPr>
        <w:t>”.</w:t>
      </w:r>
    </w:p>
    <w:p w14:paraId="6DD18A53" w14:textId="6845420A" w:rsidR="00431A50" w:rsidRPr="00C63F50" w:rsidRDefault="007774DD" w:rsidP="00EE54A0">
      <w:pPr>
        <w:rPr>
          <w:rFonts w:ascii="Times New Roman" w:hAnsi="Times New Roman" w:cs="Times New Roman"/>
        </w:rPr>
      </w:pPr>
      <w:r>
        <w:rPr>
          <w:rFonts w:ascii="Times New Roman" w:hAnsi="Times New Roman" w:cs="Times New Roman"/>
          <w:b/>
          <w:bCs/>
          <w:i/>
          <w:iCs/>
        </w:rPr>
        <w:t>Experimental Design:</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 xml:space="preserve">H1, </w:t>
      </w:r>
      <w:r w:rsidR="007A46E7">
        <w:rPr>
          <w:rFonts w:ascii="Times New Roman" w:hAnsi="Times New Roman" w:cs="Times New Roman"/>
        </w:rPr>
        <w:t>water</w:t>
      </w:r>
      <w:r w:rsidR="007E67B2">
        <w:rPr>
          <w:rFonts w:ascii="Times New Roman" w:hAnsi="Times New Roman" w:cs="Times New Roman"/>
        </w:rPr>
        <w:t xml:space="preserve"> </w:t>
      </w:r>
      <w:r w:rsidR="006A3248">
        <w:rPr>
          <w:rFonts w:ascii="Times New Roman" w:hAnsi="Times New Roman" w:cs="Times New Roman"/>
        </w:rPr>
        <w:t xml:space="preserve">from </w:t>
      </w:r>
      <w:r w:rsidR="00D0485B">
        <w:rPr>
          <w:rFonts w:ascii="Times New Roman" w:hAnsi="Times New Roman" w:cs="Times New Roman"/>
        </w:rPr>
        <w:t>Lake</w:t>
      </w:r>
      <w:r w:rsidR="00801AAC">
        <w:rPr>
          <w:rFonts w:ascii="Times New Roman" w:hAnsi="Times New Roman" w:cs="Times New Roman"/>
        </w:rPr>
        <w:t>s</w:t>
      </w:r>
      <w:r w:rsidR="00052CE7">
        <w:rPr>
          <w:rFonts w:ascii="Times New Roman" w:hAnsi="Times New Roman" w:cs="Times New Roman"/>
        </w:rPr>
        <w:t xml:space="preserve"> Superior</w:t>
      </w:r>
      <w:r w:rsidR="00801AAC">
        <w:rPr>
          <w:rFonts w:ascii="Times New Roman" w:hAnsi="Times New Roman" w:cs="Times New Roman"/>
        </w:rPr>
        <w:t xml:space="preserve"> and</w:t>
      </w:r>
      <w:r w:rsidR="00052CE7">
        <w:rPr>
          <w:rFonts w:ascii="Times New Roman" w:hAnsi="Times New Roman" w:cs="Times New Roman"/>
        </w:rPr>
        <w:t xml:space="preserve"> Huron</w:t>
      </w:r>
      <w:r w:rsidR="004D5BE1">
        <w:rPr>
          <w:rFonts w:ascii="Times New Roman" w:hAnsi="Times New Roman" w:cs="Times New Roman"/>
        </w:rPr>
        <w:t xml:space="preserve"> </w:t>
      </w:r>
      <w:commentRangeStart w:id="79"/>
      <w:commentRangeStart w:id="80"/>
      <w:commentRangeStart w:id="81"/>
      <w:r w:rsidR="004D5BE1">
        <w:rPr>
          <w:rFonts w:ascii="Times New Roman" w:hAnsi="Times New Roman" w:cs="Times New Roman"/>
        </w:rPr>
        <w:t>will be collected</w:t>
      </w:r>
      <w:r w:rsidR="00B04A0F">
        <w:rPr>
          <w:rFonts w:ascii="Times New Roman" w:hAnsi="Times New Roman" w:cs="Times New Roman"/>
        </w:rPr>
        <w:t xml:space="preserve"> </w:t>
      </w:r>
      <w:r w:rsidR="004D5BE1">
        <w:rPr>
          <w:rFonts w:ascii="Times New Roman" w:hAnsi="Times New Roman" w:cs="Times New Roman"/>
        </w:rPr>
        <w:t>and</w:t>
      </w:r>
      <w:r w:rsidR="00300124">
        <w:rPr>
          <w:rFonts w:ascii="Times New Roman" w:hAnsi="Times New Roman" w:cs="Times New Roman"/>
        </w:rPr>
        <w:t xml:space="preserve"> used</w:t>
      </w:r>
      <w:r w:rsidR="004E70AF">
        <w:rPr>
          <w:rFonts w:ascii="Times New Roman" w:hAnsi="Times New Roman" w:cs="Times New Roman"/>
        </w:rPr>
        <w:t xml:space="preserve"> for</w:t>
      </w:r>
      <w:r w:rsidR="004D5BE1">
        <w:rPr>
          <w:rFonts w:ascii="Times New Roman" w:hAnsi="Times New Roman" w:cs="Times New Roman"/>
        </w:rPr>
        <w:t xml:space="preserve">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w:t>
      </w:r>
      <w:proofErr w:type="spellStart"/>
      <w:r w:rsidR="000515D3">
        <w:rPr>
          <w:rFonts w:ascii="Times New Roman" w:hAnsi="Times New Roman" w:cs="Times New Roman"/>
        </w:rPr>
        <w:t>kDa</w:t>
      </w:r>
      <w:proofErr w:type="spellEnd"/>
      <w:r w:rsidR="000515D3">
        <w:rPr>
          <w:rFonts w:ascii="Times New Roman" w:hAnsi="Times New Roman" w:cs="Times New Roman"/>
        </w:rPr>
        <w:t xml:space="preserve"> </w:t>
      </w:r>
      <w:r w:rsidR="00D50802">
        <w:rPr>
          <w:rFonts w:ascii="Times New Roman" w:hAnsi="Times New Roman" w:cs="Times New Roman"/>
        </w:rPr>
        <w:t>MWCO</w:t>
      </w:r>
      <w:r w:rsidR="00806FF5">
        <w:rPr>
          <w:rFonts w:ascii="Times New Roman" w:hAnsi="Times New Roman" w:cs="Times New Roman"/>
        </w:rPr>
        <w:t>)</w:t>
      </w:r>
      <w:r w:rsidR="00963D45">
        <w:rPr>
          <w:rFonts w:ascii="Times New Roman" w:hAnsi="Times New Roman" w:cs="Times New Roman"/>
        </w:rPr>
        <w:t>.</w:t>
      </w:r>
      <w:r w:rsidR="00657D4E">
        <w:rPr>
          <w:rFonts w:ascii="Times New Roman" w:hAnsi="Times New Roman" w:cs="Times New Roman"/>
        </w:rPr>
        <w:t xml:space="preserve"> </w:t>
      </w:r>
      <w:commentRangeEnd w:id="79"/>
      <w:r w:rsidR="00B04A0F">
        <w:rPr>
          <w:rStyle w:val="CommentReference"/>
        </w:rPr>
        <w:commentReference w:id="79"/>
      </w:r>
      <w:commentRangeEnd w:id="80"/>
      <w:r w:rsidR="00B04A0F">
        <w:rPr>
          <w:rStyle w:val="CommentReference"/>
        </w:rPr>
        <w:commentReference w:id="80"/>
      </w:r>
      <w:commentRangeEnd w:id="81"/>
      <w:r w:rsidR="000B01CE">
        <w:rPr>
          <w:rStyle w:val="CommentReference"/>
        </w:rPr>
        <w:commentReference w:id="81"/>
      </w:r>
      <w:r w:rsidR="00A566A7">
        <w:rPr>
          <w:rFonts w:ascii="Times New Roman" w:hAnsi="Times New Roman" w:cs="Times New Roman"/>
        </w:rPr>
        <w:t xml:space="preserve"> </w:t>
      </w:r>
      <w:r w:rsidR="007A46E7">
        <w:rPr>
          <w:rFonts w:ascii="Times New Roman" w:hAnsi="Times New Roman" w:cs="Times New Roman"/>
        </w:rPr>
        <w:t>Water</w:t>
      </w:r>
      <w:r w:rsidR="00326872">
        <w:rPr>
          <w:rFonts w:ascii="Times New Roman" w:hAnsi="Times New Roman" w:cs="Times New Roman"/>
        </w:rPr>
        <w:t xml:space="preserve"> </w:t>
      </w:r>
      <w:r w:rsidR="007A46E7">
        <w:rPr>
          <w:rFonts w:ascii="Times New Roman" w:hAnsi="Times New Roman" w:cs="Times New Roman"/>
        </w:rPr>
        <w:t>from</w:t>
      </w:r>
      <w:r w:rsidR="00326872">
        <w:rPr>
          <w:rFonts w:ascii="Times New Roman" w:hAnsi="Times New Roman" w:cs="Times New Roman"/>
        </w:rPr>
        <w:t xml:space="preserve"> one lake will be</w:t>
      </w:r>
      <w:r w:rsidR="007A46E7">
        <w:rPr>
          <w:rFonts w:ascii="Times New Roman" w:hAnsi="Times New Roman" w:cs="Times New Roman"/>
        </w:rPr>
        <w:t xml:space="preserve"> filtered using a 10 </w:t>
      </w:r>
      <w:r w:rsidR="007A46E7">
        <w:rPr>
          <w:rFonts w:ascii="Symbol" w:hAnsi="Symbol" w:cs="Times New Roman"/>
        </w:rPr>
        <w:t>m</w:t>
      </w:r>
      <w:r w:rsidR="007A46E7">
        <w:rPr>
          <w:rFonts w:ascii="Times New Roman" w:hAnsi="Times New Roman" w:cs="Times New Roman"/>
        </w:rPr>
        <w:t>m filter to remove grazers</w:t>
      </w:r>
      <w:r w:rsidR="00326872">
        <w:rPr>
          <w:rFonts w:ascii="Times New Roman" w:hAnsi="Times New Roman" w:cs="Times New Roman"/>
        </w:rPr>
        <w:t xml:space="preserve"> </w:t>
      </w:r>
      <w:r w:rsidR="007A46E7">
        <w:rPr>
          <w:rFonts w:ascii="Times New Roman" w:hAnsi="Times New Roman" w:cs="Times New Roman"/>
        </w:rPr>
        <w:t xml:space="preserve">and </w:t>
      </w:r>
      <w:r w:rsidR="00604703">
        <w:rPr>
          <w:rFonts w:ascii="Times New Roman" w:hAnsi="Times New Roman" w:cs="Times New Roman"/>
        </w:rPr>
        <w:t>placed into dialysis bag</w:t>
      </w:r>
      <w:r w:rsidR="008F5678">
        <w:rPr>
          <w:rFonts w:ascii="Times New Roman" w:hAnsi="Times New Roman" w:cs="Times New Roman"/>
        </w:rPr>
        <w:t>s</w:t>
      </w:r>
      <w:r w:rsidR="007A46E7">
        <w:rPr>
          <w:rFonts w:ascii="Times New Roman" w:hAnsi="Times New Roman" w:cs="Times New Roman"/>
        </w:rPr>
        <w:t>,</w:t>
      </w:r>
      <w:r w:rsidR="00604703">
        <w:rPr>
          <w:rFonts w:ascii="Times New Roman" w:hAnsi="Times New Roman" w:cs="Times New Roman"/>
        </w:rPr>
        <w:t xml:space="preserve"> </w:t>
      </w:r>
      <w:r w:rsidR="007A46E7">
        <w:rPr>
          <w:rFonts w:ascii="Times New Roman" w:hAnsi="Times New Roman" w:cs="Times New Roman"/>
        </w:rPr>
        <w:t>then</w:t>
      </w:r>
      <w:r w:rsidR="00604703">
        <w:rPr>
          <w:rFonts w:ascii="Times New Roman" w:hAnsi="Times New Roman" w:cs="Times New Roman"/>
        </w:rPr>
        <w:t xml:space="preserve"> incubated </w:t>
      </w:r>
      <w:r w:rsidR="008F5678">
        <w:rPr>
          <w:rFonts w:ascii="Times New Roman" w:hAnsi="Times New Roman" w:cs="Times New Roman"/>
        </w:rPr>
        <w:t>in the other lake</w:t>
      </w:r>
      <w:r w:rsidR="00767535">
        <w:rPr>
          <w:rFonts w:ascii="Times New Roman" w:hAnsi="Times New Roman" w:cs="Times New Roman"/>
        </w:rPr>
        <w:t xml:space="preserve"> </w:t>
      </w:r>
      <w:commentRangeStart w:id="82"/>
      <w:r w:rsidR="00767535" w:rsidRPr="00067BBB">
        <w:rPr>
          <w:rFonts w:ascii="Times New Roman" w:hAnsi="Times New Roman" w:cs="Times New Roman"/>
          <w:highlight w:val="yellow"/>
          <w:rPrChange w:id="83" w:author="Tristy Vick-Majors" w:date="2025-08-05T09:18:00Z" w16du:dateUtc="2025-08-05T13:18:00Z">
            <w:rPr>
              <w:rFonts w:ascii="Times New Roman" w:hAnsi="Times New Roman" w:cs="Times New Roman"/>
            </w:rPr>
          </w:rPrChange>
        </w:rPr>
        <w:t>for xx days</w:t>
      </w:r>
      <w:commentRangeEnd w:id="82"/>
      <w:r w:rsidR="00067BBB">
        <w:rPr>
          <w:rStyle w:val="CommentReference"/>
        </w:rPr>
        <w:commentReference w:id="82"/>
      </w:r>
      <w:r w:rsidR="00460783">
        <w:rPr>
          <w:rFonts w:ascii="Times New Roman" w:hAnsi="Times New Roman" w:cs="Times New Roman"/>
        </w:rPr>
        <w:t>.</w:t>
      </w:r>
      <w:r w:rsidR="00D37EBC">
        <w:rPr>
          <w:rFonts w:ascii="Times New Roman" w:hAnsi="Times New Roman" w:cs="Times New Roman"/>
        </w:rPr>
        <w:t xml:space="preserve"> </w:t>
      </w:r>
      <w:r w:rsidR="007B0597">
        <w:rPr>
          <w:rFonts w:ascii="Times New Roman" w:hAnsi="Times New Roman" w:cs="Times New Roman"/>
        </w:rPr>
        <w:t>Water s</w:t>
      </w:r>
      <w:r w:rsidR="00737138">
        <w:rPr>
          <w:rFonts w:ascii="Times New Roman" w:hAnsi="Times New Roman" w:cs="Times New Roman"/>
        </w:rPr>
        <w:t xml:space="preserve">amples </w:t>
      </w:r>
      <w:ins w:id="84" w:author="Tristy Vick-Majors" w:date="2025-08-05T09:20:00Z" w16du:dateUtc="2025-08-05T13:20:00Z">
        <w:r w:rsidR="00067BBB">
          <w:rPr>
            <w:rFonts w:ascii="Times New Roman" w:hAnsi="Times New Roman" w:cs="Times New Roman"/>
          </w:rPr>
          <w:t xml:space="preserve">taken from the bags </w:t>
        </w:r>
      </w:ins>
      <w:r w:rsidR="00737138">
        <w:rPr>
          <w:rFonts w:ascii="Times New Roman" w:hAnsi="Times New Roman" w:cs="Times New Roman"/>
        </w:rPr>
        <w:t xml:space="preserve">will be analyzed for particulate C, N, and P of the bacterial communities and the </w:t>
      </w:r>
      <w:r w:rsidR="007B0597">
        <w:rPr>
          <w:rFonts w:ascii="Times New Roman" w:hAnsi="Times New Roman" w:cs="Times New Roman"/>
        </w:rPr>
        <w:t>seston</w:t>
      </w:r>
      <w:r w:rsidR="007A46E7">
        <w:rPr>
          <w:rFonts w:ascii="Times New Roman" w:hAnsi="Times New Roman" w:cs="Times New Roman"/>
        </w:rPr>
        <w:t xml:space="preserve"> </w:t>
      </w:r>
      <w:commentRangeStart w:id="85"/>
      <w:r w:rsidR="007A46E7">
        <w:rPr>
          <w:rFonts w:ascii="Times New Roman" w:hAnsi="Times New Roman" w:cs="Times New Roman"/>
        </w:rPr>
        <w:t>from</w:t>
      </w:r>
      <w:r w:rsidR="00737138">
        <w:rPr>
          <w:rFonts w:ascii="Times New Roman" w:hAnsi="Times New Roman" w:cs="Times New Roman"/>
        </w:rPr>
        <w:t xml:space="preserve"> </w:t>
      </w:r>
      <w:commentRangeStart w:id="86"/>
      <w:r w:rsidR="00737138">
        <w:rPr>
          <w:rFonts w:ascii="Times New Roman" w:hAnsi="Times New Roman" w:cs="Times New Roman"/>
        </w:rPr>
        <w:t>inside the dialysis ba</w:t>
      </w:r>
      <w:commentRangeEnd w:id="86"/>
      <w:r w:rsidR="00B04A0F">
        <w:rPr>
          <w:rStyle w:val="CommentReference"/>
        </w:rPr>
        <w:commentReference w:id="86"/>
      </w:r>
      <w:r w:rsidR="00737138">
        <w:rPr>
          <w:rFonts w:ascii="Times New Roman" w:hAnsi="Times New Roman" w:cs="Times New Roman"/>
        </w:rPr>
        <w:t>g</w:t>
      </w:r>
      <w:r w:rsidR="000B01CE">
        <w:rPr>
          <w:rFonts w:ascii="Times New Roman" w:hAnsi="Times New Roman" w:cs="Times New Roman"/>
        </w:rPr>
        <w:t>s</w:t>
      </w:r>
      <w:r w:rsidR="00737138">
        <w:rPr>
          <w:rFonts w:ascii="Times New Roman" w:hAnsi="Times New Roman" w:cs="Times New Roman"/>
        </w:rPr>
        <w:t>.</w:t>
      </w:r>
      <w:r w:rsidR="000B01CE">
        <w:rPr>
          <w:rFonts w:ascii="Times New Roman" w:hAnsi="Times New Roman" w:cs="Times New Roman"/>
        </w:rPr>
        <w:t xml:space="preserve"> </w:t>
      </w:r>
      <w:commentRangeEnd w:id="85"/>
      <w:r w:rsidR="00067BBB">
        <w:rPr>
          <w:rStyle w:val="CommentReference"/>
        </w:rPr>
        <w:commentReference w:id="85"/>
      </w:r>
      <w:r w:rsidR="000B01CE">
        <w:rPr>
          <w:rFonts w:ascii="Times New Roman" w:hAnsi="Times New Roman" w:cs="Times New Roman"/>
        </w:rPr>
        <w:t xml:space="preserve">To measure DOM and dissolved nutrients, 0.45 </w:t>
      </w:r>
      <w:r w:rsidR="000B01CE">
        <w:rPr>
          <w:rFonts w:ascii="Symbol" w:hAnsi="Symbol" w:cs="Times New Roman"/>
        </w:rPr>
        <w:t>m</w:t>
      </w:r>
      <w:r w:rsidR="000B01CE">
        <w:rPr>
          <w:rFonts w:ascii="Times New Roman" w:hAnsi="Times New Roman" w:cs="Times New Roman"/>
        </w:rPr>
        <w:t xml:space="preserve">m filtered water samples will be analyzed for dissolved organic carbon (DOC), </w:t>
      </w:r>
      <w:commentRangeStart w:id="87"/>
      <w:r w:rsidR="000B01CE">
        <w:rPr>
          <w:rFonts w:ascii="Times New Roman" w:hAnsi="Times New Roman" w:cs="Times New Roman"/>
        </w:rPr>
        <w:t xml:space="preserve">total </w:t>
      </w:r>
      <w:ins w:id="88" w:author="Tristy Vick-Majors" w:date="2025-08-05T09:22:00Z" w16du:dateUtc="2025-08-05T13:22:00Z">
        <w:r w:rsidR="00067BBB">
          <w:rPr>
            <w:rFonts w:ascii="Times New Roman" w:hAnsi="Times New Roman" w:cs="Times New Roman"/>
          </w:rPr>
          <w:t xml:space="preserve">dissolved </w:t>
        </w:r>
      </w:ins>
      <w:r w:rsidR="000B01CE">
        <w:rPr>
          <w:rFonts w:ascii="Times New Roman" w:hAnsi="Times New Roman" w:cs="Times New Roman"/>
        </w:rPr>
        <w:t>nitrogen (T</w:t>
      </w:r>
      <w:ins w:id="89" w:author="Tristy Vick-Majors" w:date="2025-08-05T09:22:00Z" w16du:dateUtc="2025-08-05T13:22:00Z">
        <w:r w:rsidR="00067BBB">
          <w:rPr>
            <w:rFonts w:ascii="Times New Roman" w:hAnsi="Times New Roman" w:cs="Times New Roman"/>
          </w:rPr>
          <w:t>D</w:t>
        </w:r>
      </w:ins>
      <w:r w:rsidR="000B01CE">
        <w:rPr>
          <w:rFonts w:ascii="Times New Roman" w:hAnsi="Times New Roman" w:cs="Times New Roman"/>
        </w:rPr>
        <w:t>N)</w:t>
      </w:r>
      <w:commentRangeEnd w:id="87"/>
      <w:r w:rsidR="00067BBB">
        <w:rPr>
          <w:rStyle w:val="CommentReference"/>
        </w:rPr>
        <w:commentReference w:id="87"/>
      </w:r>
      <w:r w:rsidR="000B01CE">
        <w:rPr>
          <w:rFonts w:ascii="Times New Roman" w:hAnsi="Times New Roman" w:cs="Times New Roman"/>
        </w:rPr>
        <w:t xml:space="preserve">, </w:t>
      </w:r>
      <w:commentRangeStart w:id="90"/>
      <w:commentRangeStart w:id="91"/>
      <w:r w:rsidR="000B01CE">
        <w:rPr>
          <w:rFonts w:ascii="Times New Roman" w:hAnsi="Times New Roman" w:cs="Times New Roman"/>
        </w:rPr>
        <w:t>nitrogen species (nitrate, nitrite, and ammonium)</w:t>
      </w:r>
      <w:commentRangeEnd w:id="90"/>
      <w:r w:rsidR="000B01CE">
        <w:rPr>
          <w:rStyle w:val="CommentReference"/>
        </w:rPr>
        <w:commentReference w:id="90"/>
      </w:r>
      <w:commentRangeEnd w:id="91"/>
      <w:r w:rsidR="00067BBB">
        <w:rPr>
          <w:rStyle w:val="CommentReference"/>
        </w:rPr>
        <w:commentReference w:id="91"/>
      </w:r>
      <w:r w:rsidR="000B01CE">
        <w:rPr>
          <w:rFonts w:ascii="Times New Roman" w:hAnsi="Times New Roman" w:cs="Times New Roman"/>
        </w:rPr>
        <w:t xml:space="preserve">, and soluble reactive phosphorus (SRP). </w:t>
      </w:r>
      <w:del w:id="92" w:author="Tristy Vick-Majors" w:date="2025-08-05T09:23:00Z" w16du:dateUtc="2025-08-05T13:23:00Z">
        <w:r w:rsidR="000B01CE" w:rsidDel="00067BBB">
          <w:rPr>
            <w:rFonts w:ascii="Times New Roman" w:hAnsi="Times New Roman" w:cs="Times New Roman"/>
          </w:rPr>
          <w:delText xml:space="preserve">Fluorescent </w:delText>
        </w:r>
      </w:del>
      <w:ins w:id="93" w:author="Tristy Vick-Majors" w:date="2025-08-05T09:23:00Z" w16du:dateUtc="2025-08-05T13:23:00Z">
        <w:r w:rsidR="00067BBB">
          <w:rPr>
            <w:rFonts w:ascii="Times New Roman" w:hAnsi="Times New Roman" w:cs="Times New Roman"/>
          </w:rPr>
          <w:t>The quality of</w:t>
        </w:r>
        <w:r w:rsidR="00067BBB">
          <w:rPr>
            <w:rFonts w:ascii="Times New Roman" w:hAnsi="Times New Roman" w:cs="Times New Roman"/>
          </w:rPr>
          <w:t xml:space="preserve"> </w:t>
        </w:r>
      </w:ins>
      <w:r w:rsidR="000B01CE">
        <w:rPr>
          <w:rFonts w:ascii="Times New Roman" w:hAnsi="Times New Roman" w:cs="Times New Roman"/>
        </w:rPr>
        <w:t xml:space="preserve">dissolved organic matter will be </w:t>
      </w:r>
      <w:del w:id="94" w:author="Tristy Vick-Majors" w:date="2025-08-05T09:23:00Z" w16du:dateUtc="2025-08-05T13:23:00Z">
        <w:r w:rsidR="000B01CE" w:rsidDel="00067BBB">
          <w:rPr>
            <w:rFonts w:ascii="Times New Roman" w:hAnsi="Times New Roman" w:cs="Times New Roman"/>
          </w:rPr>
          <w:delText xml:space="preserve">measured </w:delText>
        </w:r>
      </w:del>
      <w:ins w:id="95" w:author="Tristy Vick-Majors" w:date="2025-08-05T09:23:00Z" w16du:dateUtc="2025-08-05T13:23:00Z">
        <w:r w:rsidR="00067BBB">
          <w:rPr>
            <w:rFonts w:ascii="Times New Roman" w:hAnsi="Times New Roman" w:cs="Times New Roman"/>
          </w:rPr>
          <w:t>characterized</w:t>
        </w:r>
        <w:r w:rsidR="00067BBB">
          <w:rPr>
            <w:rFonts w:ascii="Times New Roman" w:hAnsi="Times New Roman" w:cs="Times New Roman"/>
          </w:rPr>
          <w:t xml:space="preserve"> </w:t>
        </w:r>
      </w:ins>
      <w:r w:rsidR="000B01CE">
        <w:rPr>
          <w:rFonts w:ascii="Times New Roman" w:hAnsi="Times New Roman" w:cs="Times New Roman"/>
        </w:rPr>
        <w:t xml:space="preserve">by fluorescence excitation-emission matrix spectroscopy. To assess </w:t>
      </w:r>
      <w:r w:rsidR="000B01CE">
        <w:rPr>
          <w:rFonts w:ascii="Times New Roman" w:hAnsi="Times New Roman" w:cs="Times New Roman"/>
          <w:b/>
          <w:bCs/>
        </w:rPr>
        <w:t>H2</w:t>
      </w:r>
      <w:r w:rsidR="000B01CE">
        <w:rPr>
          <w:rFonts w:ascii="Times New Roman" w:hAnsi="Times New Roman" w:cs="Times New Roman"/>
        </w:rPr>
        <w:t xml:space="preserve">, </w:t>
      </w:r>
      <w:commentRangeStart w:id="96"/>
      <w:commentRangeStart w:id="97"/>
      <w:commentRangeStart w:id="98"/>
      <w:r w:rsidR="00783736">
        <w:rPr>
          <w:rFonts w:ascii="Times New Roman" w:hAnsi="Times New Roman" w:cs="Times New Roman"/>
        </w:rPr>
        <w:t>morphological traits will be determined via flow cytometry</w:t>
      </w:r>
      <w:r w:rsidR="002B3875">
        <w:rPr>
          <w:rFonts w:ascii="Times New Roman" w:hAnsi="Times New Roman" w:cs="Times New Roman"/>
        </w:rPr>
        <w:t xml:space="preserve">,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commentRangeEnd w:id="96"/>
      <w:r w:rsidR="00C750F0">
        <w:rPr>
          <w:rStyle w:val="CommentReference"/>
        </w:rPr>
        <w:commentReference w:id="96"/>
      </w:r>
      <w:commentRangeEnd w:id="97"/>
      <w:r w:rsidR="009A1997">
        <w:rPr>
          <w:rStyle w:val="CommentReference"/>
        </w:rPr>
        <w:commentReference w:id="97"/>
      </w:r>
      <w:commentRangeEnd w:id="98"/>
      <w:r w:rsidR="00B04A0F">
        <w:rPr>
          <w:rStyle w:val="CommentReference"/>
        </w:rPr>
        <w:commentReference w:id="98"/>
      </w:r>
      <w:r w:rsidR="008C5CFB">
        <w:rPr>
          <w:rFonts w:ascii="Times New Roman" w:hAnsi="Times New Roman" w:cs="Times New Roman"/>
        </w:rPr>
        <w:t xml:space="preserve">, and </w:t>
      </w:r>
      <w:r w:rsidR="005A2781">
        <w:rPr>
          <w:rFonts w:ascii="Times New Roman" w:hAnsi="Times New Roman" w:cs="Times New Roman"/>
        </w:rPr>
        <w:t>functional capacity will be measure</w:t>
      </w:r>
      <w:r w:rsidR="00141F92">
        <w:rPr>
          <w:rFonts w:ascii="Times New Roman" w:hAnsi="Times New Roman" w:cs="Times New Roman"/>
        </w:rPr>
        <w:t xml:space="preserve">d by </w:t>
      </w:r>
      <w:r w:rsidR="006B3C29">
        <w:rPr>
          <w:rFonts w:ascii="Times New Roman" w:hAnsi="Times New Roman" w:cs="Times New Roman"/>
        </w:rPr>
        <w:t>carbon substrate utilization</w:t>
      </w:r>
      <w:r w:rsidR="00664569">
        <w:rPr>
          <w:rFonts w:ascii="Times New Roman" w:hAnsi="Times New Roman" w:cs="Times New Roman"/>
        </w:rPr>
        <w:t xml:space="preserve"> using BIOLOG </w:t>
      </w:r>
      <w:proofErr w:type="spellStart"/>
      <w:r w:rsidR="00B04A0F">
        <w:rPr>
          <w:rFonts w:ascii="Times New Roman" w:hAnsi="Times New Roman" w:cs="Times New Roman"/>
        </w:rPr>
        <w:t>Ecoplates</w:t>
      </w:r>
      <w:proofErr w:type="spellEnd"/>
      <w:r w:rsidR="002B3875">
        <w:rPr>
          <w:rFonts w:ascii="Times New Roman" w:hAnsi="Times New Roman" w:cs="Times New Roman"/>
        </w:rPr>
        <w:t>.</w:t>
      </w:r>
      <w:r w:rsidR="00AF5834">
        <w:rPr>
          <w:rFonts w:ascii="Times New Roman" w:hAnsi="Times New Roman" w:cs="Times New Roman"/>
        </w:rPr>
        <w:t xml:space="preserve"> </w:t>
      </w:r>
      <w:r w:rsidR="00107712">
        <w:rPr>
          <w:rFonts w:ascii="Times New Roman" w:hAnsi="Times New Roman" w:cs="Times New Roman"/>
        </w:rPr>
        <w:t xml:space="preserve">To explore </w:t>
      </w:r>
      <w:r w:rsidR="00107712">
        <w:rPr>
          <w:rFonts w:ascii="Times New Roman" w:hAnsi="Times New Roman" w:cs="Times New Roman"/>
          <w:b/>
          <w:bCs/>
        </w:rPr>
        <w:t xml:space="preserve">H3, </w:t>
      </w:r>
      <w:r w:rsidR="00107712">
        <w:rPr>
          <w:rFonts w:ascii="Times New Roman" w:hAnsi="Times New Roman" w:cs="Times New Roman"/>
        </w:rPr>
        <w:t>t</w:t>
      </w:r>
      <w:commentRangeStart w:id="99"/>
      <w:r w:rsidR="00A94BD9">
        <w:rPr>
          <w:rFonts w:ascii="Times New Roman" w:hAnsi="Times New Roman" w:cs="Times New Roman"/>
        </w:rPr>
        <w:t xml:space="preserve">ranslationally </w:t>
      </w:r>
      <w:commentRangeEnd w:id="99"/>
      <w:r w:rsidR="00767535">
        <w:rPr>
          <w:rStyle w:val="CommentReference"/>
        </w:rPr>
        <w:commentReference w:id="99"/>
      </w:r>
      <w:r w:rsidR="00A94BD9">
        <w:rPr>
          <w:rFonts w:ascii="Times New Roman" w:hAnsi="Times New Roman" w:cs="Times New Roman"/>
        </w:rPr>
        <w:t xml:space="preserve">active microbes will be </w:t>
      </w:r>
      <w:del w:id="100" w:author="Tristy Vick-Majors" w:date="2025-08-05T09:23:00Z" w16du:dateUtc="2025-08-05T13:23:00Z">
        <w:r w:rsidR="00776190" w:rsidDel="00067BBB">
          <w:rPr>
            <w:rFonts w:ascii="Times New Roman" w:hAnsi="Times New Roman" w:cs="Times New Roman"/>
          </w:rPr>
          <w:delText>calculated</w:delText>
        </w:r>
        <w:r w:rsidR="00A94BD9" w:rsidDel="00067BBB">
          <w:rPr>
            <w:rFonts w:ascii="Times New Roman" w:hAnsi="Times New Roman" w:cs="Times New Roman"/>
          </w:rPr>
          <w:delText xml:space="preserve"> </w:delText>
        </w:r>
      </w:del>
      <w:ins w:id="101" w:author="Tristy Vick-Majors" w:date="2025-08-05T09:23:00Z" w16du:dateUtc="2025-08-05T13:23:00Z">
        <w:r w:rsidR="00067BBB">
          <w:rPr>
            <w:rFonts w:ascii="Times New Roman" w:hAnsi="Times New Roman" w:cs="Times New Roman"/>
          </w:rPr>
          <w:t>quantified</w:t>
        </w:r>
        <w:r w:rsidR="00067BBB">
          <w:rPr>
            <w:rFonts w:ascii="Times New Roman" w:hAnsi="Times New Roman" w:cs="Times New Roman"/>
          </w:rPr>
          <w:t xml:space="preserve"> </w:t>
        </w:r>
      </w:ins>
      <w:r w:rsidR="00A94BD9">
        <w:rPr>
          <w:rFonts w:ascii="Times New Roman" w:hAnsi="Times New Roman" w:cs="Times New Roman"/>
        </w:rPr>
        <w:t>using biorthogonal amino acid tagging (BONCAT)</w:t>
      </w:r>
      <w:r w:rsidR="00843E8C">
        <w:rPr>
          <w:rFonts w:ascii="Times New Roman" w:hAnsi="Times New Roman" w:cs="Times New Roman"/>
        </w:rPr>
        <w:t xml:space="preserve">, </w:t>
      </w:r>
      <w:r w:rsidR="0019221C">
        <w:rPr>
          <w:rFonts w:ascii="Times New Roman" w:hAnsi="Times New Roman" w:cs="Times New Roman"/>
        </w:rPr>
        <w:t xml:space="preserve">which will provide </w:t>
      </w:r>
      <w:del w:id="102" w:author="Tristy Vick-Majors" w:date="2025-08-05T09:23:00Z" w16du:dateUtc="2025-08-05T13:23:00Z">
        <w:r w:rsidR="001852EC" w:rsidDel="00067BBB">
          <w:rPr>
            <w:rFonts w:ascii="Times New Roman" w:hAnsi="Times New Roman" w:cs="Times New Roman"/>
          </w:rPr>
          <w:delText xml:space="preserve">valuable </w:delText>
        </w:r>
      </w:del>
      <w:r w:rsidR="001852EC">
        <w:rPr>
          <w:rFonts w:ascii="Times New Roman" w:hAnsi="Times New Roman" w:cs="Times New Roman"/>
        </w:rPr>
        <w:t>information on microbial activity and whether the communities become more active or dormant in response to varying nutrient statuses</w:t>
      </w:r>
      <w:r w:rsidR="001B3B24">
        <w:rPr>
          <w:rFonts w:ascii="Times New Roman" w:hAnsi="Times New Roman" w:cs="Times New Roman"/>
        </w:rPr>
        <w:t>.</w:t>
      </w:r>
      <w:r w:rsidR="00F5242A">
        <w:rPr>
          <w:rFonts w:ascii="Times New Roman" w:hAnsi="Times New Roman" w:cs="Times New Roman"/>
        </w:rPr>
        <w:t xml:space="preserve"> </w:t>
      </w:r>
      <w:r w:rsidR="00B63FC5">
        <w:rPr>
          <w:rFonts w:ascii="Times New Roman" w:hAnsi="Times New Roman" w:cs="Times New Roman"/>
        </w:rPr>
        <w:t xml:space="preserve">CTD and light profiles for each lake will also be collected </w:t>
      </w:r>
      <w:r w:rsidR="001852EC">
        <w:rPr>
          <w:rFonts w:ascii="Times New Roman" w:hAnsi="Times New Roman" w:cs="Times New Roman"/>
        </w:rPr>
        <w:t>at the beginning and end of each incubation for each host lake</w:t>
      </w:r>
      <w:r w:rsidR="00F47E61">
        <w:rPr>
          <w:rFonts w:ascii="Times New Roman" w:hAnsi="Times New Roman" w:cs="Times New Roman"/>
        </w:rPr>
        <w:t>.</w:t>
      </w:r>
      <w:r w:rsidR="00B2031F">
        <w:rPr>
          <w:rFonts w:ascii="Times New Roman" w:hAnsi="Times New Roman" w:cs="Times New Roman"/>
        </w:rPr>
        <w:t xml:space="preserve"> </w:t>
      </w:r>
      <w:r w:rsidR="00157295">
        <w:rPr>
          <w:rFonts w:ascii="Times New Roman" w:hAnsi="Times New Roman" w:cs="Times New Roman"/>
        </w:rPr>
        <w:t xml:space="preserve">Community </w:t>
      </w:r>
      <w:r w:rsidR="00BD75A3">
        <w:rPr>
          <w:rFonts w:ascii="Times New Roman" w:hAnsi="Times New Roman" w:cs="Times New Roman"/>
        </w:rPr>
        <w:t>adaptation</w:t>
      </w:r>
      <w:r w:rsidR="00107712">
        <w:rPr>
          <w:rFonts w:ascii="Times New Roman" w:hAnsi="Times New Roman" w:cs="Times New Roman"/>
        </w:rPr>
        <w:t xml:space="preserve"> in </w:t>
      </w:r>
      <w:r w:rsidR="00107712">
        <w:rPr>
          <w:rFonts w:ascii="Times New Roman" w:hAnsi="Times New Roman" w:cs="Times New Roman"/>
          <w:b/>
          <w:bCs/>
        </w:rPr>
        <w:t>H1</w:t>
      </w:r>
      <w:r w:rsidR="00157295">
        <w:rPr>
          <w:rFonts w:ascii="Times New Roman" w:hAnsi="Times New Roman" w:cs="Times New Roman"/>
        </w:rPr>
        <w:t xml:space="preserve"> will be measured via plasticity in stoichiometry</w:t>
      </w:r>
      <w:r w:rsidR="00107712">
        <w:rPr>
          <w:rFonts w:ascii="Times New Roman" w:hAnsi="Times New Roman" w:cs="Times New Roman"/>
        </w:rPr>
        <w:t xml:space="preserve"> and </w:t>
      </w:r>
      <w:r w:rsidR="00157295">
        <w:rPr>
          <w:rFonts w:ascii="Times New Roman" w:hAnsi="Times New Roman" w:cs="Times New Roman"/>
        </w:rPr>
        <w:t>morphology,</w:t>
      </w:r>
      <w:r w:rsidR="00107712">
        <w:rPr>
          <w:rFonts w:ascii="Times New Roman" w:hAnsi="Times New Roman" w:cs="Times New Roman"/>
        </w:rPr>
        <w:t xml:space="preserve"> while </w:t>
      </w:r>
      <w:r w:rsidR="00107712">
        <w:rPr>
          <w:rFonts w:ascii="Times New Roman" w:hAnsi="Times New Roman" w:cs="Times New Roman"/>
          <w:b/>
          <w:bCs/>
        </w:rPr>
        <w:t xml:space="preserve">H2 </w:t>
      </w:r>
      <w:r w:rsidR="00107712">
        <w:rPr>
          <w:rFonts w:ascii="Times New Roman" w:hAnsi="Times New Roman" w:cs="Times New Roman"/>
        </w:rPr>
        <w:t xml:space="preserve">and </w:t>
      </w:r>
      <w:r w:rsidR="00107712">
        <w:rPr>
          <w:rFonts w:ascii="Times New Roman" w:hAnsi="Times New Roman" w:cs="Times New Roman"/>
          <w:b/>
          <w:bCs/>
        </w:rPr>
        <w:t>H3</w:t>
      </w:r>
      <w:r w:rsidR="00107712">
        <w:rPr>
          <w:rFonts w:ascii="Times New Roman" w:hAnsi="Times New Roman" w:cs="Times New Roman"/>
        </w:rPr>
        <w:t xml:space="preserve"> adaptation will be reflected by</w:t>
      </w:r>
      <w:r w:rsidR="00157295">
        <w:rPr>
          <w:rFonts w:ascii="Times New Roman" w:hAnsi="Times New Roman" w:cs="Times New Roman"/>
        </w:rPr>
        <w:t xml:space="preserve"> </w:t>
      </w:r>
      <w:r w:rsidR="00107712">
        <w:rPr>
          <w:rFonts w:ascii="Times New Roman" w:hAnsi="Times New Roman" w:cs="Times New Roman"/>
        </w:rPr>
        <w:t>microbial community assemblages</w:t>
      </w:r>
      <w:commentRangeStart w:id="103"/>
      <w:commentRangeEnd w:id="103"/>
      <w:r w:rsidR="00107712">
        <w:rPr>
          <w:rStyle w:val="CommentReference"/>
        </w:rPr>
        <w:commentReference w:id="103"/>
      </w:r>
      <w:r w:rsidR="00107712">
        <w:rPr>
          <w:rFonts w:ascii="Times New Roman" w:hAnsi="Times New Roman" w:cs="Times New Roman"/>
        </w:rPr>
        <w:t xml:space="preserve"> and functional redundancy</w:t>
      </w:r>
      <w:commentRangeStart w:id="104"/>
      <w:r w:rsidR="00A259F3">
        <w:rPr>
          <w:rFonts w:ascii="Times New Roman" w:hAnsi="Times New Roman" w:cs="Times New Roman"/>
        </w:rPr>
        <w:t xml:space="preserve">. </w:t>
      </w:r>
      <w:del w:id="105" w:author="Tristy Vick-Majors" w:date="2025-08-05T09:29:00Z" w16du:dateUtc="2025-08-05T13:29:00Z">
        <w:r w:rsidR="00B73639" w:rsidDel="00BC596F">
          <w:rPr>
            <w:rFonts w:ascii="Times New Roman" w:hAnsi="Times New Roman" w:cs="Times New Roman"/>
          </w:rPr>
          <w:delText xml:space="preserve">A </w:delText>
        </w:r>
      </w:del>
      <w:r w:rsidR="00B73639">
        <w:rPr>
          <w:rFonts w:ascii="Times New Roman" w:hAnsi="Times New Roman" w:cs="Times New Roman"/>
        </w:rPr>
        <w:t>Bray-Curtis di</w:t>
      </w:r>
      <w:commentRangeStart w:id="106"/>
      <w:r w:rsidR="00B73639">
        <w:rPr>
          <w:rFonts w:ascii="Times New Roman" w:hAnsi="Times New Roman" w:cs="Times New Roman"/>
        </w:rPr>
        <w:t>ssimilatory</w:t>
      </w:r>
      <w:commentRangeEnd w:id="106"/>
      <w:r w:rsidR="00BC596F">
        <w:rPr>
          <w:rStyle w:val="CommentReference"/>
        </w:rPr>
        <w:commentReference w:id="106"/>
      </w:r>
      <w:r w:rsidR="00B73639">
        <w:rPr>
          <w:rFonts w:ascii="Times New Roman" w:hAnsi="Times New Roman" w:cs="Times New Roman"/>
        </w:rPr>
        <w:t xml:space="preserve"> </w:t>
      </w:r>
      <w:del w:id="107" w:author="Tristy Vick-Majors" w:date="2025-08-05T09:29:00Z" w16du:dateUtc="2025-08-05T13:29:00Z">
        <w:r w:rsidR="00B73639" w:rsidDel="00BC596F">
          <w:rPr>
            <w:rFonts w:ascii="Times New Roman" w:hAnsi="Times New Roman" w:cs="Times New Roman"/>
          </w:rPr>
          <w:delText xml:space="preserve">matrix </w:delText>
        </w:r>
      </w:del>
      <w:r w:rsidR="00B73639">
        <w:rPr>
          <w:rFonts w:ascii="Times New Roman" w:hAnsi="Times New Roman" w:cs="Times New Roman"/>
        </w:rPr>
        <w:t xml:space="preserve">will be used </w:t>
      </w:r>
      <w:ins w:id="108" w:author="Tristy Vick-Majors" w:date="2025-08-05T09:32:00Z" w16du:dateUtc="2025-08-05T13:32:00Z">
        <w:r w:rsidR="00BC596F">
          <w:rPr>
            <w:rFonts w:ascii="Times New Roman" w:hAnsi="Times New Roman" w:cs="Times New Roman"/>
          </w:rPr>
          <w:t xml:space="preserve">to </w:t>
        </w:r>
      </w:ins>
      <w:del w:id="109" w:author="Tristy Vick-Majors" w:date="2025-08-05T09:29:00Z" w16du:dateUtc="2025-08-05T13:29:00Z">
        <w:r w:rsidR="00B73639" w:rsidDel="00BC596F">
          <w:rPr>
            <w:rFonts w:ascii="Times New Roman" w:hAnsi="Times New Roman" w:cs="Times New Roman"/>
          </w:rPr>
          <w:delText>to compare bacterial communities</w:delText>
        </w:r>
        <w:r w:rsidR="00560CE5" w:rsidDel="00BC596F">
          <w:rPr>
            <w:rFonts w:ascii="Times New Roman" w:hAnsi="Times New Roman" w:cs="Times New Roman"/>
          </w:rPr>
          <w:delText xml:space="preserve"> to</w:delText>
        </w:r>
        <w:r w:rsidR="009D57E4" w:rsidDel="00BC596F">
          <w:rPr>
            <w:rFonts w:ascii="Times New Roman" w:hAnsi="Times New Roman" w:cs="Times New Roman"/>
          </w:rPr>
          <w:delText xml:space="preserve"> themselves at the start of the in</w:delText>
        </w:r>
        <w:r w:rsidR="001B2207" w:rsidDel="00BC596F">
          <w:rPr>
            <w:rFonts w:ascii="Times New Roman" w:hAnsi="Times New Roman" w:cs="Times New Roman"/>
          </w:rPr>
          <w:delText>cubation</w:delText>
        </w:r>
        <w:commentRangeEnd w:id="104"/>
        <w:r w:rsidR="00767535" w:rsidDel="00BC596F">
          <w:rPr>
            <w:rStyle w:val="CommentReference"/>
          </w:rPr>
          <w:commentReference w:id="104"/>
        </w:r>
        <w:r w:rsidR="001B2207" w:rsidDel="00BC596F">
          <w:rPr>
            <w:rFonts w:ascii="Times New Roman" w:hAnsi="Times New Roman" w:cs="Times New Roman"/>
          </w:rPr>
          <w:delText xml:space="preserve">, </w:delText>
        </w:r>
        <w:r w:rsidR="00560CE5" w:rsidDel="00BC596F">
          <w:rPr>
            <w:rFonts w:ascii="Times New Roman" w:hAnsi="Times New Roman" w:cs="Times New Roman"/>
          </w:rPr>
          <w:delText>and to the host lake</w:delText>
        </w:r>
        <w:r w:rsidR="001B2207" w:rsidDel="00BC596F">
          <w:rPr>
            <w:rFonts w:ascii="Times New Roman" w:hAnsi="Times New Roman" w:cs="Times New Roman"/>
          </w:rPr>
          <w:delText>’s</w:delText>
        </w:r>
        <w:r w:rsidR="005E2880" w:rsidDel="00BC596F">
          <w:rPr>
            <w:rFonts w:ascii="Times New Roman" w:hAnsi="Times New Roman" w:cs="Times New Roman"/>
          </w:rPr>
          <w:delText xml:space="preserve"> communities</w:delText>
        </w:r>
      </w:del>
      <w:ins w:id="110" w:author="Tristy Vick-Majors" w:date="2025-08-05T09:29:00Z" w16du:dateUtc="2025-08-05T13:29:00Z">
        <w:r w:rsidR="00BC596F">
          <w:rPr>
            <w:rFonts w:ascii="Times New Roman" w:hAnsi="Times New Roman" w:cs="Times New Roman"/>
          </w:rPr>
          <w:t>assess similarity across native lake communities and incubated co</w:t>
        </w:r>
      </w:ins>
      <w:ins w:id="111" w:author="Tristy Vick-Majors" w:date="2025-08-05T09:30:00Z" w16du:dateUtc="2025-08-05T13:30:00Z">
        <w:r w:rsidR="00BC596F">
          <w:rPr>
            <w:rFonts w:ascii="Times New Roman" w:hAnsi="Times New Roman" w:cs="Times New Roman"/>
          </w:rPr>
          <w:t>mmunities</w:t>
        </w:r>
      </w:ins>
      <w:ins w:id="112" w:author="Tristy Vick-Majors" w:date="2025-08-05T09:29:00Z" w16du:dateUtc="2025-08-05T13:29:00Z">
        <w:r w:rsidR="00BC596F">
          <w:rPr>
            <w:rFonts w:ascii="Times New Roman" w:hAnsi="Times New Roman" w:cs="Times New Roman"/>
          </w:rPr>
          <w:t xml:space="preserve"> </w:t>
        </w:r>
      </w:ins>
      <w:commentRangeStart w:id="113"/>
      <w:commentRangeStart w:id="114"/>
      <w:r w:rsidR="005E2880">
        <w:rPr>
          <w:rFonts w:ascii="Times New Roman" w:hAnsi="Times New Roman" w:cs="Times New Roman"/>
        </w:rPr>
        <w:t>.</w:t>
      </w:r>
      <w:commentRangeEnd w:id="113"/>
      <w:r w:rsidR="00964B68">
        <w:rPr>
          <w:rStyle w:val="CommentReference"/>
        </w:rPr>
        <w:commentReference w:id="113"/>
      </w:r>
      <w:commentRangeEnd w:id="114"/>
      <w:r w:rsidR="003C4075">
        <w:rPr>
          <w:rStyle w:val="CommentReference"/>
        </w:rPr>
        <w:commentReference w:id="114"/>
      </w:r>
      <w:r w:rsidR="00107712">
        <w:rPr>
          <w:rFonts w:ascii="Times New Roman" w:hAnsi="Times New Roman" w:cs="Times New Roman"/>
        </w:rPr>
        <w:t xml:space="preserve"> </w:t>
      </w:r>
      <w:r w:rsidR="001852EC">
        <w:rPr>
          <w:rFonts w:ascii="Times New Roman" w:hAnsi="Times New Roman" w:cs="Times New Roman"/>
        </w:rPr>
        <w:t xml:space="preserve">Particulates will be </w:t>
      </w:r>
      <w:commentRangeStart w:id="115"/>
      <w:r w:rsidR="001852EC">
        <w:rPr>
          <w:rFonts w:ascii="Times New Roman" w:hAnsi="Times New Roman" w:cs="Times New Roman"/>
        </w:rPr>
        <w:t xml:space="preserve">ratioed </w:t>
      </w:r>
      <w:commentRangeEnd w:id="115"/>
      <w:r w:rsidR="00BC596F">
        <w:rPr>
          <w:rStyle w:val="CommentReference"/>
        </w:rPr>
        <w:commentReference w:id="115"/>
      </w:r>
      <w:r w:rsidR="001852EC">
        <w:rPr>
          <w:rFonts w:ascii="Times New Roman" w:hAnsi="Times New Roman" w:cs="Times New Roman"/>
        </w:rPr>
        <w:t xml:space="preserve">and </w:t>
      </w:r>
      <w:r w:rsidR="00776190">
        <w:rPr>
          <w:rFonts w:ascii="Times New Roman" w:hAnsi="Times New Roman" w:cs="Times New Roman"/>
        </w:rPr>
        <w:t xml:space="preserve">transplanted communities will be compared to their lake of origin and to the other transplanted community. </w:t>
      </w:r>
      <w:del w:id="116" w:author="Tristy Vick-Majors" w:date="2025-08-05T09:26:00Z" w16du:dateUtc="2025-08-05T13:26:00Z">
        <w:r w:rsidR="00776190" w:rsidDel="00BC596F">
          <w:rPr>
            <w:rFonts w:ascii="Times New Roman" w:hAnsi="Times New Roman" w:cs="Times New Roman"/>
          </w:rPr>
          <w:delText>The green fluorescence gathered from flow cytometry will be used for calculating c</w:delText>
        </w:r>
      </w:del>
      <w:ins w:id="117" w:author="Tristy Vick-Majors" w:date="2025-08-05T09:26:00Z" w16du:dateUtc="2025-08-05T13:26:00Z">
        <w:r w:rsidR="00BC596F">
          <w:rPr>
            <w:rFonts w:ascii="Times New Roman" w:hAnsi="Times New Roman" w:cs="Times New Roman"/>
          </w:rPr>
          <w:t>C</w:t>
        </w:r>
      </w:ins>
      <w:r w:rsidR="00776190">
        <w:rPr>
          <w:rFonts w:ascii="Times New Roman" w:hAnsi="Times New Roman" w:cs="Times New Roman"/>
        </w:rPr>
        <w:t>ell abundance</w:t>
      </w:r>
      <w:ins w:id="118" w:author="Tristy Vick-Majors" w:date="2025-08-05T09:26:00Z" w16du:dateUtc="2025-08-05T13:26:00Z">
        <w:r w:rsidR="00BC596F">
          <w:rPr>
            <w:rFonts w:ascii="Times New Roman" w:hAnsi="Times New Roman" w:cs="Times New Roman"/>
          </w:rPr>
          <w:t xml:space="preserve">s </w:t>
        </w:r>
      </w:ins>
      <w:ins w:id="119" w:author="Tristy Vick-Majors" w:date="2025-08-05T09:27:00Z" w16du:dateUtc="2025-08-05T13:27:00Z">
        <w:r w:rsidR="00BC596F">
          <w:rPr>
            <w:rFonts w:ascii="Times New Roman" w:hAnsi="Times New Roman" w:cs="Times New Roman"/>
          </w:rPr>
          <w:t xml:space="preserve">and cell DNA content </w:t>
        </w:r>
      </w:ins>
      <w:ins w:id="120" w:author="Tristy Vick-Majors" w:date="2025-08-05T09:26:00Z" w16du:dateUtc="2025-08-05T13:26:00Z">
        <w:r w:rsidR="00BC596F">
          <w:rPr>
            <w:rFonts w:ascii="Times New Roman" w:hAnsi="Times New Roman" w:cs="Times New Roman"/>
          </w:rPr>
          <w:t>will be determined via flow cytometry</w:t>
        </w:r>
      </w:ins>
      <w:r w:rsidR="00776190">
        <w:rPr>
          <w:rFonts w:ascii="Times New Roman" w:hAnsi="Times New Roman" w:cs="Times New Roman"/>
        </w:rPr>
        <w:t xml:space="preserve"> and </w:t>
      </w:r>
      <w:del w:id="121" w:author="Tristy Vick-Majors" w:date="2025-08-05T09:27:00Z" w16du:dateUtc="2025-08-05T13:27:00Z">
        <w:r w:rsidR="00776190" w:rsidDel="00BC596F">
          <w:rPr>
            <w:rFonts w:ascii="Times New Roman" w:hAnsi="Times New Roman" w:cs="Times New Roman"/>
          </w:rPr>
          <w:delText xml:space="preserve">will be </w:delText>
        </w:r>
      </w:del>
      <w:del w:id="122" w:author="Tristy Vick-Majors" w:date="2025-08-05T09:34:00Z" w16du:dateUtc="2025-08-05T13:34:00Z">
        <w:r w:rsidR="00776190" w:rsidDel="00BC596F">
          <w:rPr>
            <w:rFonts w:ascii="Times New Roman" w:hAnsi="Times New Roman" w:cs="Times New Roman"/>
          </w:rPr>
          <w:delText>compared between</w:delText>
        </w:r>
      </w:del>
      <w:r w:rsidR="00776190">
        <w:rPr>
          <w:rFonts w:ascii="Times New Roman" w:hAnsi="Times New Roman" w:cs="Times New Roman"/>
        </w:rPr>
        <w:t xml:space="preserve"> transplanted communities </w:t>
      </w:r>
      <w:del w:id="123" w:author="Tristy Vick-Majors" w:date="2025-08-05T09:34:00Z" w16du:dateUtc="2025-08-05T13:34:00Z">
        <w:r w:rsidR="00776190" w:rsidDel="00BC596F">
          <w:rPr>
            <w:rFonts w:ascii="Times New Roman" w:hAnsi="Times New Roman" w:cs="Times New Roman"/>
          </w:rPr>
          <w:delText xml:space="preserve">and </w:delText>
        </w:r>
      </w:del>
      <w:ins w:id="124" w:author="Tristy Vick-Majors" w:date="2025-08-05T09:34:00Z" w16du:dateUtc="2025-08-05T13:34:00Z">
        <w:r w:rsidR="00BC596F">
          <w:rPr>
            <w:rFonts w:ascii="Times New Roman" w:hAnsi="Times New Roman" w:cs="Times New Roman"/>
          </w:rPr>
          <w:t>compared to</w:t>
        </w:r>
        <w:r w:rsidR="00BC596F">
          <w:rPr>
            <w:rFonts w:ascii="Times New Roman" w:hAnsi="Times New Roman" w:cs="Times New Roman"/>
          </w:rPr>
          <w:t xml:space="preserve"> </w:t>
        </w:r>
      </w:ins>
      <w:r w:rsidR="00776190">
        <w:rPr>
          <w:rFonts w:ascii="Times New Roman" w:hAnsi="Times New Roman" w:cs="Times New Roman"/>
        </w:rPr>
        <w:t>host communities</w:t>
      </w:r>
      <w:del w:id="125" w:author="Tristy Vick-Majors" w:date="2025-08-05T09:27:00Z" w16du:dateUtc="2025-08-05T13:27:00Z">
        <w:r w:rsidR="00776190" w:rsidDel="00BC596F">
          <w:rPr>
            <w:rFonts w:ascii="Times New Roman" w:hAnsi="Times New Roman" w:cs="Times New Roman"/>
          </w:rPr>
          <w:delText>, and to compare the abundance of high DNA content and low DNA content populations</w:delText>
        </w:r>
      </w:del>
      <w:r w:rsidR="00776190">
        <w:rPr>
          <w:rFonts w:ascii="Times New Roman" w:hAnsi="Times New Roman" w:cs="Times New Roman"/>
        </w:rPr>
        <w:t>.</w:t>
      </w:r>
      <w:r w:rsidR="00EC12F5">
        <w:rPr>
          <w:rFonts w:ascii="Times New Roman" w:hAnsi="Times New Roman" w:cs="Times New Roman"/>
        </w:rPr>
        <w:t xml:space="preserve"> Finally, the data generated from this experiment will be used to make </w:t>
      </w:r>
      <w:commentRangeStart w:id="126"/>
      <w:r w:rsidR="00EC12F5">
        <w:rPr>
          <w:rFonts w:ascii="Times New Roman" w:hAnsi="Times New Roman" w:cs="Times New Roman"/>
        </w:rPr>
        <w:t>PCAs</w:t>
      </w:r>
      <w:commentRangeEnd w:id="126"/>
      <w:r w:rsidR="00BC596F">
        <w:rPr>
          <w:rStyle w:val="CommentReference"/>
        </w:rPr>
        <w:commentReference w:id="126"/>
      </w:r>
      <w:r w:rsidR="00EC12F5">
        <w:rPr>
          <w:rFonts w:ascii="Times New Roman" w:hAnsi="Times New Roman" w:cs="Times New Roman"/>
        </w:rPr>
        <w:t xml:space="preserve"> to see </w:t>
      </w:r>
      <w:commentRangeStart w:id="127"/>
      <w:r w:rsidR="00EC12F5">
        <w:rPr>
          <w:rFonts w:ascii="Times New Roman" w:hAnsi="Times New Roman" w:cs="Times New Roman"/>
        </w:rPr>
        <w:t>which variables explain the most variation for the various ways we expect the microbial communities to adapt to changing nutrient condition</w:t>
      </w:r>
      <w:commentRangeEnd w:id="127"/>
      <w:r w:rsidR="00BC596F">
        <w:rPr>
          <w:rStyle w:val="CommentReference"/>
        </w:rPr>
        <w:commentReference w:id="127"/>
      </w:r>
      <w:r w:rsidR="00EC12F5">
        <w:rPr>
          <w:rFonts w:ascii="Times New Roman" w:hAnsi="Times New Roman" w:cs="Times New Roman"/>
        </w:rPr>
        <w:t>s.</w:t>
      </w:r>
    </w:p>
    <w:p w14:paraId="52E8A056" w14:textId="534757CE"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w:t>
      </w:r>
      <w:r w:rsidR="00007659">
        <w:rPr>
          <w:rFonts w:ascii="Times New Roman" w:hAnsi="Times New Roman" w:cs="Times New Roman"/>
        </w:rPr>
        <w:t xml:space="preserve">will be conducted </w:t>
      </w:r>
      <w:r w:rsidR="00450541">
        <w:rPr>
          <w:rFonts w:ascii="Times New Roman" w:hAnsi="Times New Roman" w:cs="Times New Roman"/>
        </w:rPr>
        <w:t xml:space="preserve">in </w:t>
      </w:r>
      <w:r w:rsidR="00583B60">
        <w:rPr>
          <w:rFonts w:ascii="Times New Roman" w:hAnsi="Times New Roman" w:cs="Times New Roman"/>
        </w:rPr>
        <w:t xml:space="preserve">May </w:t>
      </w:r>
      <w:r w:rsidR="00E26B92">
        <w:rPr>
          <w:rFonts w:ascii="Times New Roman" w:hAnsi="Times New Roman" w:cs="Times New Roman"/>
        </w:rPr>
        <w:t xml:space="preserve">of </w:t>
      </w:r>
      <w:r w:rsidR="00583B60">
        <w:rPr>
          <w:rFonts w:ascii="Times New Roman" w:hAnsi="Times New Roman" w:cs="Times New Roman"/>
        </w:rPr>
        <w:t>2026. Data analysis will be done</w:t>
      </w:r>
      <w:r w:rsidR="00B45D8C">
        <w:rPr>
          <w:rFonts w:ascii="Times New Roman" w:hAnsi="Times New Roman" w:cs="Times New Roman"/>
        </w:rPr>
        <w:t xml:space="preserve"> in the fall of 2026. </w:t>
      </w:r>
      <w:r w:rsidR="00564E53">
        <w:rPr>
          <w:rFonts w:ascii="Times New Roman" w:hAnsi="Times New Roman" w:cs="Times New Roman"/>
        </w:rPr>
        <w:t>In Spring 202</w:t>
      </w:r>
      <w:r w:rsidR="00725636">
        <w:rPr>
          <w:rFonts w:ascii="Times New Roman" w:hAnsi="Times New Roman" w:cs="Times New Roman"/>
        </w:rPr>
        <w:t>7</w:t>
      </w:r>
      <w:r w:rsidR="00564E53">
        <w:rPr>
          <w:rFonts w:ascii="Times New Roman" w:hAnsi="Times New Roman" w:cs="Times New Roman"/>
        </w:rPr>
        <w:t>, a manuscript will be drafted</w:t>
      </w:r>
      <w:r w:rsidR="00C25B7C">
        <w:rPr>
          <w:rFonts w:ascii="Times New Roman" w:hAnsi="Times New Roman" w:cs="Times New Roman"/>
        </w:rPr>
        <w:t xml:space="preserve"> for publication</w:t>
      </w:r>
      <w:r w:rsidR="00564E53">
        <w:rPr>
          <w:rFonts w:ascii="Times New Roman" w:hAnsi="Times New Roman" w:cs="Times New Roman"/>
        </w:rPr>
        <w:t xml:space="preserve">. </w:t>
      </w:r>
      <w:r w:rsidR="00C25B7C">
        <w:rPr>
          <w:rFonts w:ascii="Times New Roman" w:hAnsi="Times New Roman" w:cs="Times New Roman"/>
        </w:rPr>
        <w:t xml:space="preserve">The results of this study will be </w:t>
      </w:r>
      <w:r w:rsidR="009C4355">
        <w:rPr>
          <w:rFonts w:ascii="Times New Roman" w:hAnsi="Times New Roman" w:cs="Times New Roman"/>
        </w:rPr>
        <w:t>included as a chapter in my dissertation, and I will tentatively defend it</w:t>
      </w:r>
      <w:r w:rsidR="00A3300F">
        <w:rPr>
          <w:rFonts w:ascii="Times New Roman" w:hAnsi="Times New Roman" w:cs="Times New Roman"/>
        </w:rPr>
        <w:t xml:space="preserve"> in </w:t>
      </w:r>
      <w:r w:rsidR="009C464E">
        <w:rPr>
          <w:rFonts w:ascii="Times New Roman" w:hAnsi="Times New Roman" w:cs="Times New Roman"/>
        </w:rPr>
        <w:t>spring 2029.</w:t>
      </w:r>
    </w:p>
    <w:p w14:paraId="6F98FC19" w14:textId="47E75C26" w:rsidR="004F037F" w:rsidRDefault="009C464E" w:rsidP="00697F71">
      <w:pPr>
        <w:rPr>
          <w:rFonts w:ascii="Times New Roman" w:hAnsi="Times New Roman" w:cs="Times New Roman"/>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128"/>
      <w:r w:rsidR="00B80451">
        <w:rPr>
          <w:rFonts w:ascii="Times New Roman" w:hAnsi="Times New Roman" w:cs="Times New Roman"/>
        </w:rPr>
        <w:t>2028 IAGLR meeting</w:t>
      </w:r>
      <w:commentRangeEnd w:id="128"/>
      <w:r w:rsidR="00CB75CB">
        <w:rPr>
          <w:rStyle w:val="CommentReference"/>
        </w:rPr>
        <w:commentReference w:id="128"/>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commentRangeStart w:id="129"/>
      <w:r w:rsidR="006B10FE">
        <w:rPr>
          <w:rFonts w:ascii="Times New Roman" w:hAnsi="Times New Roman" w:cs="Times New Roman"/>
          <w:i/>
          <w:iCs/>
        </w:rPr>
        <w:t>.</w:t>
      </w:r>
      <w:r w:rsidR="006B10FE">
        <w:rPr>
          <w:rFonts w:ascii="Times New Roman" w:hAnsi="Times New Roman" w:cs="Times New Roman"/>
        </w:rPr>
        <w:t xml:space="preserve"> </w:t>
      </w:r>
      <w:commentRangeEnd w:id="129"/>
      <w:r w:rsidR="00C750F0">
        <w:rPr>
          <w:rStyle w:val="CommentReference"/>
        </w:rPr>
        <w:commentReference w:id="129"/>
      </w:r>
    </w:p>
    <w:p w14:paraId="7FD99679" w14:textId="0FCEEC67" w:rsidR="004F037F" w:rsidRPr="00784EE1" w:rsidRDefault="00784EE1" w:rsidP="00D13DF2">
      <w:pPr>
        <w:pStyle w:val="Bibliography"/>
        <w:rPr>
          <w:rFonts w:ascii="Times New Roman" w:hAnsi="Times New Roman" w:cs="Times New Roman"/>
          <w:b/>
          <w:bCs/>
          <w:i/>
          <w:iCs/>
          <w:sz w:val="18"/>
          <w:szCs w:val="18"/>
        </w:rPr>
      </w:pPr>
      <w:commentRangeStart w:id="130"/>
      <w:r w:rsidRPr="00784EE1">
        <w:rPr>
          <w:rFonts w:ascii="Times New Roman" w:hAnsi="Times New Roman" w:cs="Times New Roman"/>
          <w:b/>
          <w:bCs/>
          <w:i/>
          <w:iCs/>
          <w:sz w:val="18"/>
          <w:szCs w:val="18"/>
        </w:rPr>
        <w:t>References</w:t>
      </w:r>
      <w:commentRangeEnd w:id="130"/>
      <w:r w:rsidR="00C750F0">
        <w:rPr>
          <w:rStyle w:val="CommentReference"/>
        </w:rPr>
        <w:commentReference w:id="130"/>
      </w:r>
      <w:r w:rsidRPr="00784EE1">
        <w:rPr>
          <w:rFonts w:ascii="Times New Roman" w:hAnsi="Times New Roman" w:cs="Times New Roman"/>
          <w:b/>
          <w:bCs/>
          <w:i/>
          <w:iCs/>
          <w:sz w:val="18"/>
          <w:szCs w:val="18"/>
        </w:rPr>
        <w:t>:</w:t>
      </w:r>
    </w:p>
    <w:p w14:paraId="5C69C2B1" w14:textId="77777777" w:rsidR="002F48BC" w:rsidRPr="002F48BC" w:rsidRDefault="008956C7" w:rsidP="002F48BC">
      <w:pPr>
        <w:pStyle w:val="Bibliography"/>
        <w:rPr>
          <w:rFonts w:ascii="Times New Roman" w:hAnsi="Times New Roman" w:cs="Times New Roman"/>
          <w:sz w:val="1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2F48BC" w:rsidRPr="002F48BC">
        <w:rPr>
          <w:rFonts w:ascii="Times New Roman" w:hAnsi="Times New Roman" w:cs="Times New Roman"/>
          <w:sz w:val="12"/>
        </w:rPr>
        <w:t>[1]</w:t>
      </w:r>
      <w:r w:rsidR="002F48BC" w:rsidRPr="002F48BC">
        <w:rPr>
          <w:rFonts w:ascii="Times New Roman" w:hAnsi="Times New Roman" w:cs="Times New Roman"/>
          <w:sz w:val="12"/>
        </w:rPr>
        <w:tab/>
        <w:t>E. Rau, C. Riseng, L. Vaccaro, and J. G. Read, “The Dynamic Great Lakes Economy: Employment Trends From 2009 To 2018”, Accessed: July 11, 2025. [Online]. Available: https://repository.library.noaa.gov/view/noaa/38612</w:t>
      </w:r>
    </w:p>
    <w:p w14:paraId="605EE18E"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[2]</w:t>
      </w:r>
      <w:r w:rsidRPr="002F48BC">
        <w:rPr>
          <w:rFonts w:ascii="Times New Roman" w:hAnsi="Times New Roman" w:cs="Times New Roman"/>
          <w:sz w:val="12"/>
        </w:rPr>
        <w:tab/>
        <w:t xml:space="preserve">Md. Bodrud-Doza </w:t>
      </w:r>
      <w:r w:rsidRPr="002F48BC">
        <w:rPr>
          <w:rFonts w:ascii="Times New Roman" w:hAnsi="Times New Roman" w:cs="Times New Roman"/>
          <w:i/>
          <w:iCs/>
          <w:sz w:val="12"/>
        </w:rPr>
        <w:t>et al.</w:t>
      </w:r>
      <w:r w:rsidRPr="002F48BC">
        <w:rPr>
          <w:rFonts w:ascii="Times New Roman" w:hAnsi="Times New Roman" w:cs="Times New Roman"/>
          <w:sz w:val="12"/>
        </w:rPr>
        <w:t xml:space="preserve">, “Evaluating best management practices for nutrient load reductions in tile-drained watersheds of the Laurentian Great Lakes Basin: A literature review,” </w:t>
      </w:r>
      <w:r w:rsidRPr="002F48BC">
        <w:rPr>
          <w:rFonts w:ascii="Times New Roman" w:hAnsi="Times New Roman" w:cs="Times New Roman"/>
          <w:i/>
          <w:iCs/>
          <w:sz w:val="12"/>
        </w:rPr>
        <w:t>Sci. Total Environ.</w:t>
      </w:r>
      <w:r w:rsidRPr="002F48BC">
        <w:rPr>
          <w:rFonts w:ascii="Times New Roman" w:hAnsi="Times New Roman" w:cs="Times New Roman"/>
          <w:sz w:val="12"/>
        </w:rPr>
        <w:t>, vol. 965, p. 178657, Feb. 2025, doi: 10.1016/j.scitotenv.2025.178657.</w:t>
      </w:r>
    </w:p>
    <w:p w14:paraId="32FFFBF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[3]</w:t>
      </w:r>
      <w:r w:rsidRPr="002F48BC">
        <w:rPr>
          <w:rFonts w:ascii="Times New Roman" w:hAnsi="Times New Roman" w:cs="Times New Roman"/>
          <w:sz w:val="12"/>
        </w:rPr>
        <w:tab/>
        <w:t>“Global Change Biology - 2018 - Creed - Global change‐driven effects on dissolved organic matter composition Implications (1).pdf,” Google Docs. Accessed: July 11, 2025. [Online]. Available: https://drive.google.com/file/d/1KbxTHAGoV_vm-eiIJz7KaVglZzLbarnI/view?usp=sharing&amp;usp=embed_facebook</w:t>
      </w:r>
    </w:p>
    <w:p w14:paraId="21715A5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[4]</w:t>
      </w:r>
      <w:r w:rsidRPr="002F48BC">
        <w:rPr>
          <w:rFonts w:ascii="Times New Roman" w:hAnsi="Times New Roman" w:cs="Times New Roman"/>
          <w:sz w:val="12"/>
        </w:rPr>
        <w:tab/>
        <w:t xml:space="preserve">H. E. Adams, B. C. Crump, and G. W. Kling, “Metacommunity dynamics of bacteria in an arctic lake: the impact of species sorting and mass effects on bacterial production and biogeography,” </w:t>
      </w:r>
      <w:r w:rsidRPr="002F48BC">
        <w:rPr>
          <w:rFonts w:ascii="Times New Roman" w:hAnsi="Times New Roman" w:cs="Times New Roman"/>
          <w:i/>
          <w:iCs/>
          <w:sz w:val="12"/>
        </w:rPr>
        <w:t>Front. Microbiol.</w:t>
      </w:r>
      <w:r w:rsidRPr="002F48BC">
        <w:rPr>
          <w:rFonts w:ascii="Times New Roman" w:hAnsi="Times New Roman" w:cs="Times New Roman"/>
          <w:sz w:val="12"/>
        </w:rPr>
        <w:t>, vol. 5, Mar. 2014, doi: 10.3389/fmicb.2014.00082.</w:t>
      </w:r>
    </w:p>
    <w:p w14:paraId="14A2A26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[5]</w:t>
      </w:r>
      <w:r w:rsidRPr="002F48BC">
        <w:rPr>
          <w:rFonts w:ascii="Times New Roman" w:hAnsi="Times New Roman" w:cs="Times New Roman"/>
          <w:sz w:val="12"/>
        </w:rPr>
        <w:tab/>
        <w:t xml:space="preserve">G. Michoud </w:t>
      </w:r>
      <w:r w:rsidRPr="002F48BC">
        <w:rPr>
          <w:rFonts w:ascii="Times New Roman" w:hAnsi="Times New Roman" w:cs="Times New Roman"/>
          <w:i/>
          <w:iCs/>
          <w:sz w:val="12"/>
        </w:rPr>
        <w:t>et al.</w:t>
      </w:r>
      <w:r w:rsidRPr="002F48BC">
        <w:rPr>
          <w:rFonts w:ascii="Times New Roman" w:hAnsi="Times New Roman" w:cs="Times New Roman"/>
          <w:sz w:val="12"/>
        </w:rPr>
        <w:t xml:space="preserve">, “Mapping the metagenomic diversity of the multi-kingdom glacier-fed stream microbiome,” </w:t>
      </w:r>
      <w:r w:rsidRPr="002F48BC">
        <w:rPr>
          <w:rFonts w:ascii="Times New Roman" w:hAnsi="Times New Roman" w:cs="Times New Roman"/>
          <w:i/>
          <w:iCs/>
          <w:sz w:val="12"/>
        </w:rPr>
        <w:t>Nat. Microbiol.</w:t>
      </w:r>
      <w:r w:rsidRPr="002F48BC">
        <w:rPr>
          <w:rFonts w:ascii="Times New Roman" w:hAnsi="Times New Roman" w:cs="Times New Roman"/>
          <w:sz w:val="12"/>
        </w:rPr>
        <w:t>, vol. 10, no. 1, pp. 217–230, Jan. 2025, doi: 10.1038/s41564-024-01874-9.</w:t>
      </w:r>
    </w:p>
    <w:p w14:paraId="3E3C2B9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[6]</w:t>
      </w:r>
      <w:r w:rsidRPr="002F48BC">
        <w:rPr>
          <w:rFonts w:ascii="Times New Roman" w:hAnsi="Times New Roman" w:cs="Times New Roman"/>
          <w:sz w:val="12"/>
        </w:rPr>
        <w:tab/>
        <w:t>“Global emergent responses of stream microbial metabolism to glacier shrinkage | Nature Geoscience.” Accessed: July 14, 2025. [Online]. Available: https://www.nature.com/articles/s41561-024-01393-6</w:t>
      </w:r>
    </w:p>
    <w:p w14:paraId="2562381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[7]</w:t>
      </w:r>
      <w:r w:rsidRPr="002F48BC">
        <w:rPr>
          <w:rFonts w:ascii="Times New Roman" w:hAnsi="Times New Roman" w:cs="Times New Roman"/>
          <w:sz w:val="12"/>
        </w:rPr>
        <w:tab/>
        <w:t xml:space="preserve">X. A. G. Morán </w:t>
      </w:r>
      <w:r w:rsidRPr="002F48BC">
        <w:rPr>
          <w:rFonts w:ascii="Times New Roman" w:hAnsi="Times New Roman" w:cs="Times New Roman"/>
          <w:i/>
          <w:iCs/>
          <w:sz w:val="12"/>
        </w:rPr>
        <w:t>et al.</w:t>
      </w:r>
      <w:r w:rsidRPr="002F48BC">
        <w:rPr>
          <w:rFonts w:ascii="Times New Roman" w:hAnsi="Times New Roman" w:cs="Times New Roman"/>
          <w:sz w:val="12"/>
        </w:rPr>
        <w:t xml:space="preserve">, “More, smaller bacteria in response to ocean’s warming?,” </w:t>
      </w:r>
      <w:r w:rsidRPr="002F48BC">
        <w:rPr>
          <w:rFonts w:ascii="Times New Roman" w:hAnsi="Times New Roman" w:cs="Times New Roman"/>
          <w:i/>
          <w:iCs/>
          <w:sz w:val="12"/>
        </w:rPr>
        <w:t>Proc. R. Soc. B Biol. Sci.</w:t>
      </w:r>
      <w:r w:rsidRPr="002F48BC">
        <w:rPr>
          <w:rFonts w:ascii="Times New Roman" w:hAnsi="Times New Roman" w:cs="Times New Roman"/>
          <w:sz w:val="12"/>
        </w:rPr>
        <w:t>, vol. 282, no. 1810, p. 20150371, July 2015, doi: 10.1098/rspb.2015.0371.</w:t>
      </w:r>
    </w:p>
    <w:p w14:paraId="440DE50D"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[8]</w:t>
      </w:r>
      <w:r w:rsidRPr="002F48BC">
        <w:rPr>
          <w:rFonts w:ascii="Times New Roman" w:hAnsi="Times New Roman" w:cs="Times New Roman"/>
          <w:sz w:val="12"/>
        </w:rPr>
        <w:tab/>
        <w:t xml:space="preserve">J. B. Cotner, E. K. Hall, T. Scott, and M. Heldal, “Freshwater Bacteria are Stoichiometrically Flexible with a Nutrient Composition Similar to Seston,” </w:t>
      </w:r>
      <w:r w:rsidRPr="002F48BC">
        <w:rPr>
          <w:rFonts w:ascii="Times New Roman" w:hAnsi="Times New Roman" w:cs="Times New Roman"/>
          <w:i/>
          <w:iCs/>
          <w:sz w:val="12"/>
        </w:rPr>
        <w:t>Front. Microbiol.</w:t>
      </w:r>
      <w:r w:rsidRPr="002F48BC">
        <w:rPr>
          <w:rFonts w:ascii="Times New Roman" w:hAnsi="Times New Roman" w:cs="Times New Roman"/>
          <w:sz w:val="12"/>
        </w:rPr>
        <w:t>, vol. 1, Dec. 2010, doi: 10.3389/fmicb.2010.00132.</w:t>
      </w:r>
    </w:p>
    <w:p w14:paraId="64190DB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[9]</w:t>
      </w:r>
      <w:r w:rsidRPr="002F48BC">
        <w:rPr>
          <w:rFonts w:ascii="Times New Roman" w:hAnsi="Times New Roman" w:cs="Times New Roman"/>
          <w:sz w:val="12"/>
        </w:rPr>
        <w:tab/>
        <w:t xml:space="preserve">C. M. Godwin and J. B. Cotner, “Stoichiometric flexibility in diverse aquatic heterotrophic bacteria is coupled to differences in cellular phosphorus quotas,” </w:t>
      </w:r>
      <w:r w:rsidRPr="002F48BC">
        <w:rPr>
          <w:rFonts w:ascii="Times New Roman" w:hAnsi="Times New Roman" w:cs="Times New Roman"/>
          <w:i/>
          <w:iCs/>
          <w:sz w:val="12"/>
        </w:rPr>
        <w:t>Front. Microbiol.</w:t>
      </w:r>
      <w:r w:rsidRPr="002F48BC">
        <w:rPr>
          <w:rFonts w:ascii="Times New Roman" w:hAnsi="Times New Roman" w:cs="Times New Roman"/>
          <w:sz w:val="12"/>
        </w:rPr>
        <w:t>, vol. 6, Feb. 2015, doi: 10.3389/fmicb.2015.00159.</w:t>
      </w:r>
    </w:p>
    <w:p w14:paraId="65E47CBE" w14:textId="56D65B36"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nor OLoughlin" w:date="2025-08-04T13:03:00Z" w:initials="CO">
    <w:p w14:paraId="5C13DE1A" w14:textId="77777777" w:rsidR="00F64E79" w:rsidRDefault="00F64E79" w:rsidP="00F64E79">
      <w:pPr>
        <w:pStyle w:val="CommentText"/>
      </w:pPr>
      <w:r>
        <w:rPr>
          <w:rStyle w:val="CommentReference"/>
        </w:rPr>
        <w:annotationRef/>
      </w:r>
      <w:r>
        <w:t>You commented on my phrasing here. It was passive, and when I rearranged the sentence and deleted the old phrasing, it erased the comment as well. I am just adding this comment as a stand-in.</w:t>
      </w:r>
    </w:p>
  </w:comment>
  <w:comment w:id="1" w:author="Tristy Vick-Majors" w:date="2025-08-05T09:06:00Z" w:initials="TV">
    <w:p w14:paraId="21FFED36" w14:textId="77777777" w:rsidR="00C40A82" w:rsidRDefault="00C40A82" w:rsidP="00C40A82">
      <w:r>
        <w:rPr>
          <w:rStyle w:val="CommentReference"/>
        </w:rPr>
        <w:annotationRef/>
      </w:r>
      <w:r>
        <w:rPr>
          <w:sz w:val="20"/>
          <w:szCs w:val="20"/>
        </w:rPr>
        <w:t>Better, I streamlined it a bit more to help with flow.</w:t>
      </w:r>
    </w:p>
  </w:comment>
  <w:comment w:id="12" w:author="Tristy Vick-Majors" w:date="2025-08-04T09:14:00Z" w:initials="TV">
    <w:p w14:paraId="220D2CA6" w14:textId="671B8C76" w:rsidR="0043507C" w:rsidRDefault="0043507C" w:rsidP="0043507C">
      <w:r>
        <w:rPr>
          <w:rStyle w:val="CommentReference"/>
        </w:rPr>
        <w:annotationRef/>
      </w:r>
      <w:r>
        <w:rPr>
          <w:sz w:val="20"/>
          <w:szCs w:val="20"/>
        </w:rPr>
        <w:t>is DOM increasing the Great Lakes?</w:t>
      </w:r>
    </w:p>
  </w:comment>
  <w:comment w:id="13" w:author="Connor OLoughlin" w:date="2025-08-05T08:04:00Z" w:initials="CO">
    <w:p w14:paraId="0DE4EB37" w14:textId="77777777" w:rsidR="001852EC" w:rsidRDefault="001852EC" w:rsidP="001852EC">
      <w:pPr>
        <w:pStyle w:val="CommentText"/>
      </w:pPr>
      <w:r>
        <w:rPr>
          <w:rStyle w:val="CommentReference"/>
        </w:rPr>
        <w:annotationRef/>
      </w:r>
      <w:r>
        <w:t>I guess the concentration as a whole is not changing, especially for Lake Superior. It appears to be more nuanced with nearshore locations seeing increases in some cases, but open water remaining relatively unchanged.</w:t>
      </w:r>
    </w:p>
  </w:comment>
  <w:comment w:id="14" w:author="Tristy Vick-Majors" w:date="2025-08-05T09:09:00Z" w:initials="TV">
    <w:p w14:paraId="63F6096F" w14:textId="77777777" w:rsidR="00C40A82" w:rsidRDefault="00C40A82" w:rsidP="00C40A82">
      <w:r>
        <w:rPr>
          <w:rStyle w:val="CommentReference"/>
        </w:rPr>
        <w:annotationRef/>
      </w:r>
      <w:r>
        <w:rPr>
          <w:sz w:val="20"/>
          <w:szCs w:val="20"/>
        </w:rPr>
        <w:t>Ok. If you see that there is an argument for this impacting near shore locations and can cite something that supports that, then I think this is fine. If you can't support it, then I would suggest deleting it from your rationale. You could replace it with some text that builds a rationale for the idea that perturbations to nutrients can influence biogeochemical cycles, including the carbon cycle.</w:t>
      </w:r>
    </w:p>
  </w:comment>
  <w:comment w:id="16" w:author="Tristy Vick-Majors" w:date="2025-08-04T09:16:00Z" w:initials="TV">
    <w:p w14:paraId="02E0C35B" w14:textId="4B3F6843" w:rsidR="0043507C" w:rsidRDefault="0043507C" w:rsidP="0043507C">
      <w:r>
        <w:rPr>
          <w:rStyle w:val="CommentReference"/>
        </w:rPr>
        <w:annotationRef/>
      </w:r>
      <w:r>
        <w:rPr>
          <w:sz w:val="20"/>
          <w:szCs w:val="20"/>
        </w:rPr>
        <w:t>You still use a lot of passive voice in your writing. Especially in a short document, this tends to be less efficient. Think about how you can rearrange sentences to put your subject up front. Here, for example: The impact of rising DOM and nutrient inputs on biological communities and nutrient cycling is still poorly understood.</w:t>
      </w:r>
    </w:p>
  </w:comment>
  <w:comment w:id="17" w:author="Connor OLoughlin" w:date="2025-08-04T23:14:00Z" w:initials="CO">
    <w:p w14:paraId="69D062F5" w14:textId="77777777" w:rsidR="0019221C" w:rsidRDefault="0019221C" w:rsidP="0019221C">
      <w:pPr>
        <w:pStyle w:val="CommentText"/>
      </w:pPr>
      <w:r>
        <w:rPr>
          <w:rStyle w:val="CommentReference"/>
        </w:rPr>
        <w:annotationRef/>
      </w:r>
      <w:r>
        <w:t>I changed my wording in this sentence.</w:t>
      </w:r>
    </w:p>
  </w:comment>
  <w:comment w:id="18" w:author="Tristy Vick-Majors" w:date="2025-08-05T09:10:00Z" w:initials="TV">
    <w:p w14:paraId="6121345A" w14:textId="77777777" w:rsidR="00C40A82" w:rsidRDefault="00C40A82" w:rsidP="00C40A82">
      <w:r>
        <w:rPr>
          <w:rStyle w:val="CommentReference"/>
        </w:rPr>
        <w:annotationRef/>
      </w:r>
      <w:r>
        <w:rPr>
          <w:sz w:val="20"/>
          <w:szCs w:val="20"/>
        </w:rPr>
        <w:t>This is extremely broad. Can you be more specific?</w:t>
      </w:r>
    </w:p>
  </w:comment>
  <w:comment w:id="25" w:author="Tristy Vick-Majors" w:date="2025-08-04T09:23:00Z" w:initials="TV">
    <w:p w14:paraId="66A3FD17" w14:textId="5AFB60DF" w:rsidR="00B04A0F" w:rsidRDefault="00B04A0F" w:rsidP="00B04A0F">
      <w:r>
        <w:rPr>
          <w:rStyle w:val="CommentReference"/>
        </w:rPr>
        <w:annotationRef/>
      </w:r>
      <w:r>
        <w:rPr>
          <w:sz w:val="20"/>
          <w:szCs w:val="20"/>
        </w:rPr>
        <w:t>I would delete this phrase, as it's quite specific and you don't mention anything about fatty acids. You could just leave it as "the quality of food".</w:t>
      </w:r>
    </w:p>
  </w:comment>
  <w:comment w:id="28" w:author="Tristy Vick-Majors" w:date="2025-08-04T09:21:00Z" w:initials="TV">
    <w:p w14:paraId="231B775D" w14:textId="77777777" w:rsidR="007A46E7" w:rsidRDefault="007A46E7" w:rsidP="007A46E7">
      <w:r>
        <w:rPr>
          <w:rStyle w:val="CommentReference"/>
        </w:rPr>
        <w:annotationRef/>
      </w:r>
      <w:r>
        <w:rPr>
          <w:sz w:val="20"/>
          <w:szCs w:val="20"/>
        </w:rPr>
        <w:t>You need to do some rearranging so that this phrase leads into your "we propose" sentence below.</w:t>
      </w:r>
    </w:p>
  </w:comment>
  <w:comment w:id="29" w:author="Connor OLoughlin" w:date="2025-08-04T13:54:00Z" w:initials="CO">
    <w:p w14:paraId="48D3368F" w14:textId="77777777" w:rsidR="007A46E7" w:rsidRDefault="007A46E7" w:rsidP="007A46E7">
      <w:pPr>
        <w:pStyle w:val="CommentText"/>
      </w:pPr>
      <w:r>
        <w:rPr>
          <w:rStyle w:val="CommentReference"/>
        </w:rPr>
        <w:annotationRef/>
      </w:r>
      <w:r>
        <w:t>I moved this sentence down from where it was originally.</w:t>
      </w:r>
    </w:p>
  </w:comment>
  <w:comment w:id="30" w:author="Tristy Vick-Majors" w:date="2025-08-04T09:21:00Z" w:initials="TV">
    <w:p w14:paraId="6FBEFC88" w14:textId="1EE66D72" w:rsidR="007A46E7" w:rsidRDefault="007A46E7" w:rsidP="007A46E7">
      <w:r>
        <w:rPr>
          <w:rStyle w:val="CommentReference"/>
        </w:rPr>
        <w:annotationRef/>
      </w:r>
      <w:r>
        <w:rPr>
          <w:sz w:val="20"/>
          <w:szCs w:val="20"/>
        </w:rPr>
        <w:t>this sentence seems like it's floating here.</w:t>
      </w:r>
    </w:p>
  </w:comment>
  <w:comment w:id="31" w:author="Connor OLoughlin" w:date="2025-08-04T13:52:00Z" w:initials="CO">
    <w:p w14:paraId="0CEACDC4" w14:textId="77777777" w:rsidR="007A46E7" w:rsidRDefault="007A46E7" w:rsidP="007A46E7">
      <w:pPr>
        <w:pStyle w:val="CommentText"/>
      </w:pPr>
      <w:r>
        <w:rPr>
          <w:rStyle w:val="CommentReference"/>
        </w:rPr>
        <w:annotationRef/>
      </w:r>
      <w:r>
        <w:t>I just deleted it.</w:t>
      </w:r>
    </w:p>
  </w:comment>
  <w:comment w:id="32" w:author="Tristy Vick-Majors" w:date="2025-08-04T09:22:00Z" w:initials="TV">
    <w:p w14:paraId="2A945CC6" w14:textId="7D10EC4F" w:rsidR="0043507C" w:rsidRDefault="0043507C" w:rsidP="0043507C">
      <w:r>
        <w:rPr>
          <w:rStyle w:val="CommentReference"/>
        </w:rPr>
        <w:annotationRef/>
      </w:r>
      <w:r>
        <w:rPr>
          <w:sz w:val="20"/>
          <w:szCs w:val="20"/>
        </w:rPr>
        <w:t>I don't think you mean inept...</w:t>
      </w:r>
    </w:p>
  </w:comment>
  <w:comment w:id="33" w:author="Connor OLoughlin" w:date="2025-08-04T13:52:00Z" w:initials="CO">
    <w:p w14:paraId="13941A48" w14:textId="77777777" w:rsidR="007A46E7" w:rsidRDefault="007A46E7" w:rsidP="007A46E7">
      <w:pPr>
        <w:pStyle w:val="CommentText"/>
      </w:pPr>
      <w:r>
        <w:rPr>
          <w:rStyle w:val="CommentReference"/>
        </w:rPr>
        <w:annotationRef/>
      </w:r>
      <w:r>
        <w:t>Yes, I meant to write innate.</w:t>
      </w:r>
    </w:p>
  </w:comment>
  <w:comment w:id="35" w:author="Tristy Vick-Majors" w:date="2025-08-05T09:14:00Z" w:initials="TV">
    <w:p w14:paraId="287E4CEC" w14:textId="77777777" w:rsidR="00067BBB" w:rsidRDefault="00067BBB" w:rsidP="00067BBB">
      <w:r>
        <w:rPr>
          <w:rStyle w:val="CommentReference"/>
        </w:rPr>
        <w:annotationRef/>
      </w:r>
      <w:r>
        <w:rPr>
          <w:sz w:val="20"/>
          <w:szCs w:val="20"/>
        </w:rPr>
        <w:t xml:space="preserve">Again, if you can't argue for more DOM loading, maybe you can make it about quality. Or, even if DOC concetrations are not thought to be changing, they are still part of the stoichiometric relationship. So, changes in N and P should be expected to influence organisms relationship with DOM. </w:t>
      </w:r>
    </w:p>
    <w:p w14:paraId="13FD457B" w14:textId="77777777" w:rsidR="00067BBB" w:rsidRDefault="00067BBB" w:rsidP="00067BBB">
      <w:r>
        <w:rPr>
          <w:sz w:val="20"/>
          <w:szCs w:val="20"/>
        </w:rPr>
        <w:t>However, loading may be fine, depending how you address the comments above.</w:t>
      </w:r>
    </w:p>
  </w:comment>
  <w:comment w:id="36" w:author="Tristy Vick-Majors" w:date="2025-07-21T10:08:00Z" w:initials="TV">
    <w:p w14:paraId="00954184" w14:textId="5E61BF3D" w:rsidR="00D63AF9" w:rsidRDefault="00D63AF9" w:rsidP="00D63AF9">
      <w:r>
        <w:rPr>
          <w:rStyle w:val="CommentReference"/>
        </w:rPr>
        <w:annotationRef/>
      </w:r>
      <w:r>
        <w:rPr>
          <w:sz w:val="20"/>
          <w:szCs w:val="20"/>
        </w:rPr>
        <w:t xml:space="preserve">What is the link between bacterial stoichiometry and particulate organic matter? </w:t>
      </w:r>
    </w:p>
  </w:comment>
  <w:comment w:id="37" w:author="Connor OLoughlin" w:date="2025-08-04T13:55:00Z" w:initials="CO">
    <w:p w14:paraId="2217621A" w14:textId="77777777" w:rsidR="007A46E7" w:rsidRDefault="007A46E7" w:rsidP="007A46E7">
      <w:pPr>
        <w:pStyle w:val="CommentText"/>
      </w:pPr>
      <w:r>
        <w:rPr>
          <w:rStyle w:val="CommentReference"/>
        </w:rPr>
        <w:annotationRef/>
      </w:r>
      <w:r>
        <w:t>This is an old comment from July. Do you still want me to address this, or do you feel I did well enough in the background to explain the relationship?</w:t>
      </w:r>
    </w:p>
  </w:comment>
  <w:comment w:id="38" w:author="Tristy Vick-Majors" w:date="2025-08-05T09:16:00Z" w:initials="TV">
    <w:p w14:paraId="55CBF3EA" w14:textId="77777777" w:rsidR="00067BBB" w:rsidRDefault="00067BBB" w:rsidP="00067BBB">
      <w:r>
        <w:rPr>
          <w:rStyle w:val="CommentReference"/>
        </w:rPr>
        <w:annotationRef/>
      </w:r>
      <w:r>
        <w:rPr>
          <w:sz w:val="20"/>
          <w:szCs w:val="20"/>
        </w:rPr>
        <w:t>I think you can decide :)</w:t>
      </w:r>
    </w:p>
  </w:comment>
  <w:comment w:id="39" w:author="Tristy Vick-Majors" w:date="2025-08-04T09:26:00Z" w:initials="TV">
    <w:p w14:paraId="7FF55B3A" w14:textId="2B987890" w:rsidR="00B04A0F" w:rsidRDefault="00B04A0F" w:rsidP="00B04A0F">
      <w:r>
        <w:rPr>
          <w:rStyle w:val="CommentReference"/>
        </w:rPr>
        <w:annotationRef/>
      </w:r>
      <w:r>
        <w:rPr>
          <w:sz w:val="20"/>
          <w:szCs w:val="20"/>
        </w:rPr>
        <w:t>Is it the system or the microbes that have functional redundancy? Need to use clear language.</w:t>
      </w:r>
    </w:p>
  </w:comment>
  <w:comment w:id="40" w:author="Connor OLoughlin" w:date="2025-08-04T13:09:00Z" w:initials="CO">
    <w:p w14:paraId="369ECBF6" w14:textId="77777777" w:rsidR="00F86AAC" w:rsidRDefault="00F86AAC" w:rsidP="00F86AAC">
      <w:pPr>
        <w:pStyle w:val="CommentText"/>
      </w:pPr>
      <w:r>
        <w:rPr>
          <w:rStyle w:val="CommentReference"/>
        </w:rPr>
        <w:annotationRef/>
      </w:r>
      <w:r>
        <w:t>Clarified that it would be the communities.</w:t>
      </w:r>
    </w:p>
  </w:comment>
  <w:comment w:id="42" w:author="Tristy Vick-Majors" w:date="2025-08-04T09:26:00Z" w:initials="TV">
    <w:p w14:paraId="7D9E143C" w14:textId="54E835EC" w:rsidR="00B04A0F" w:rsidRDefault="00B04A0F" w:rsidP="00B04A0F">
      <w:r>
        <w:rPr>
          <w:rStyle w:val="CommentReference"/>
        </w:rPr>
        <w:annotationRef/>
      </w:r>
      <w:r>
        <w:rPr>
          <w:sz w:val="20"/>
          <w:szCs w:val="20"/>
        </w:rPr>
        <w:t>Why would there be more rare taxa? How does the idea of rare taxa play into functional redundancy?</w:t>
      </w:r>
    </w:p>
  </w:comment>
  <w:comment w:id="43" w:author="Tristy Vick-Majors" w:date="2025-08-04T09:28:00Z" w:initials="TV">
    <w:p w14:paraId="1856E80C" w14:textId="77777777" w:rsidR="00B04A0F" w:rsidRDefault="00B04A0F" w:rsidP="00B04A0F">
      <w:r>
        <w:rPr>
          <w:rStyle w:val="CommentReference"/>
        </w:rPr>
        <w:annotationRef/>
      </w:r>
      <w:r>
        <w:rPr>
          <w:sz w:val="20"/>
          <w:szCs w:val="20"/>
        </w:rPr>
        <w:t>would be better to phrase based on "ability" rather than inability, as what you really test for is ability. "ability to metabolize a narrow suite of carbon sources" for example.</w:t>
      </w:r>
    </w:p>
  </w:comment>
  <w:comment w:id="44" w:author="Tristy Vick-Majors" w:date="2025-07-21T11:54:00Z" w:initials="TV">
    <w:p w14:paraId="586D9294" w14:textId="70A5BC36" w:rsidR="00AF1047" w:rsidRDefault="00AF1047" w:rsidP="00AF1047">
      <w:r>
        <w:rPr>
          <w:rStyle w:val="CommentReference"/>
        </w:rPr>
        <w:annotationRef/>
      </w:r>
      <w:r>
        <w:rPr>
          <w:sz w:val="20"/>
          <w:szCs w:val="20"/>
        </w:rPr>
        <w:t>This might have been located here in the example, but I'd probably move it to the end. As I'm reading and trying to understand what you're proposing, this disrupts that flow.</w:t>
      </w:r>
    </w:p>
  </w:comment>
  <w:comment w:id="45" w:author="Tristy Vick-Majors" w:date="2025-08-05T09:18:00Z" w:initials="TV">
    <w:p w14:paraId="3D87DAAC" w14:textId="77777777" w:rsidR="00067BBB" w:rsidRDefault="00067BBB" w:rsidP="00067BBB">
      <w:r>
        <w:rPr>
          <w:rStyle w:val="CommentReference"/>
        </w:rPr>
        <w:annotationRef/>
      </w:r>
      <w:r>
        <w:rPr>
          <w:sz w:val="20"/>
          <w:szCs w:val="20"/>
        </w:rPr>
        <w:t xml:space="preserve">This is still true. </w:t>
      </w:r>
    </w:p>
  </w:comment>
  <w:comment w:id="79" w:author="Tristy Vick-Majors" w:date="2025-08-04T09:29:00Z" w:initials="TV">
    <w:p w14:paraId="106A459B" w14:textId="5BFA87EA" w:rsidR="00B04A0F" w:rsidRDefault="00B04A0F" w:rsidP="00B04A0F">
      <w:r>
        <w:rPr>
          <w:rStyle w:val="CommentReference"/>
        </w:rPr>
        <w:annotationRef/>
      </w:r>
      <w:r>
        <w:rPr>
          <w:sz w:val="20"/>
          <w:szCs w:val="20"/>
        </w:rPr>
        <w:t>Redundant wording, streamline.</w:t>
      </w:r>
    </w:p>
  </w:comment>
  <w:comment w:id="80" w:author="Tristy Vick-Majors" w:date="2025-08-04T09:30:00Z" w:initials="TV">
    <w:p w14:paraId="025B7065" w14:textId="77777777" w:rsidR="00B04A0F" w:rsidRDefault="00B04A0F" w:rsidP="00B04A0F">
      <w:r>
        <w:rPr>
          <w:rStyle w:val="CommentReference"/>
        </w:rPr>
        <w:annotationRef/>
      </w:r>
      <w:r>
        <w:rPr>
          <w:sz w:val="20"/>
          <w:szCs w:val="20"/>
        </w:rPr>
        <w:t>Also, are you only collecting the microbial community? Use clear language.</w:t>
      </w:r>
    </w:p>
  </w:comment>
  <w:comment w:id="81" w:author="Connor OLoughlin" w:date="2025-08-04T14:06:00Z" w:initials="CO">
    <w:p w14:paraId="43F0A513" w14:textId="77777777" w:rsidR="000B01CE" w:rsidRDefault="000B01CE" w:rsidP="000B01CE">
      <w:pPr>
        <w:pStyle w:val="CommentText"/>
      </w:pPr>
      <w:r>
        <w:rPr>
          <w:rStyle w:val="CommentReference"/>
        </w:rPr>
        <w:annotationRef/>
      </w:r>
      <w:r>
        <w:t>Changed to water</w:t>
      </w:r>
    </w:p>
  </w:comment>
  <w:comment w:id="82" w:author="Tristy Vick-Majors" w:date="2025-08-05T09:19:00Z" w:initials="TV">
    <w:p w14:paraId="225C8165" w14:textId="77777777" w:rsidR="00067BBB" w:rsidRDefault="00067BBB" w:rsidP="00067BBB">
      <w:r>
        <w:rPr>
          <w:rStyle w:val="CommentReference"/>
        </w:rPr>
        <w:annotationRef/>
      </w:r>
      <w:r>
        <w:rPr>
          <w:sz w:val="20"/>
          <w:szCs w:val="20"/>
        </w:rPr>
        <w:t xml:space="preserve">Looks like you accepted my changes without reading them... Make sure you read before you accept changes. </w:t>
      </w:r>
    </w:p>
  </w:comment>
  <w:comment w:id="86" w:author="Tristy Vick-Majors" w:date="2025-08-04T09:30:00Z" w:initials="TV">
    <w:p w14:paraId="5896D49B" w14:textId="6D31513A" w:rsidR="00B04A0F" w:rsidRDefault="00B04A0F" w:rsidP="00B04A0F">
      <w:r>
        <w:rPr>
          <w:rStyle w:val="CommentReference"/>
        </w:rPr>
        <w:annotationRef/>
      </w:r>
      <w:r>
        <w:rPr>
          <w:sz w:val="20"/>
          <w:szCs w:val="20"/>
        </w:rPr>
        <w:t>This makes it sound like analyses will take place inside of the bag. Rephrase for clarity.</w:t>
      </w:r>
    </w:p>
  </w:comment>
  <w:comment w:id="85" w:author="Tristy Vick-Majors" w:date="2025-08-05T09:20:00Z" w:initials="TV">
    <w:p w14:paraId="53B20B39" w14:textId="77777777" w:rsidR="00067BBB" w:rsidRDefault="00067BBB" w:rsidP="00067BBB">
      <w:r>
        <w:rPr>
          <w:rStyle w:val="CommentReference"/>
        </w:rPr>
        <w:annotationRef/>
      </w:r>
      <w:r>
        <w:rPr>
          <w:sz w:val="20"/>
          <w:szCs w:val="20"/>
        </w:rPr>
        <w:t>Still not good wording here. Delete.</w:t>
      </w:r>
    </w:p>
  </w:comment>
  <w:comment w:id="87" w:author="Tristy Vick-Majors" w:date="2025-08-05T09:22:00Z" w:initials="TV">
    <w:p w14:paraId="0A9B7258" w14:textId="77777777" w:rsidR="00067BBB" w:rsidRDefault="00067BBB" w:rsidP="00067BBB">
      <w:r>
        <w:rPr>
          <w:rStyle w:val="CommentReference"/>
        </w:rPr>
        <w:annotationRef/>
      </w:r>
      <w:r>
        <w:rPr>
          <w:sz w:val="20"/>
          <w:szCs w:val="20"/>
        </w:rPr>
        <w:t>If you are filtering it, it is dissolved. TN implies not filtered because it would include particulate and dissolved.</w:t>
      </w:r>
    </w:p>
  </w:comment>
  <w:comment w:id="90" w:author="Connor OLoughlin" w:date="2025-08-03T17:41:00Z" w:initials="CO">
    <w:p w14:paraId="4F65B711" w14:textId="39F4FD15" w:rsidR="000B01CE" w:rsidRDefault="000B01CE" w:rsidP="000B01CE">
      <w:pPr>
        <w:pStyle w:val="CommentText"/>
      </w:pPr>
      <w:r>
        <w:rPr>
          <w:rStyle w:val="CommentReference"/>
        </w:rPr>
        <w:annotationRef/>
      </w:r>
      <w:r>
        <w:t>I could use some supplies funds that I do not use for these analyses. I budgeted a few hundred dollars for centrifuge tubes, but I am assuming that I might not have to buy those by the time I go to sample?</w:t>
      </w:r>
    </w:p>
  </w:comment>
  <w:comment w:id="91" w:author="Tristy Vick-Majors" w:date="2025-08-05T09:21:00Z" w:initials="TV">
    <w:p w14:paraId="046C705E" w14:textId="77777777" w:rsidR="00067BBB" w:rsidRDefault="00067BBB" w:rsidP="00067BBB">
      <w:r>
        <w:rPr>
          <w:rStyle w:val="CommentReference"/>
        </w:rPr>
        <w:annotationRef/>
      </w:r>
      <w:r>
        <w:rPr>
          <w:sz w:val="20"/>
          <w:szCs w:val="20"/>
        </w:rPr>
        <w:t>You can leave this in, but if the analyses are not in your budget, someone might notice that. Or they might not.</w:t>
      </w:r>
    </w:p>
  </w:comment>
  <w:comment w:id="96" w:author="Tristy Vick-Majors" w:date="2025-07-21T12:02:00Z" w:initials="TV">
    <w:p w14:paraId="5F4E8435" w14:textId="56B89BD2" w:rsidR="00C750F0" w:rsidRDefault="00C750F0" w:rsidP="00C750F0">
      <w:r>
        <w:rPr>
          <w:rStyle w:val="CommentReference"/>
        </w:rPr>
        <w:annotationRef/>
      </w:r>
      <w:r>
        <w:rPr>
          <w:sz w:val="20"/>
          <w:szCs w:val="20"/>
        </w:rPr>
        <w:t>Will this address your functional redundancy hypothesis?</w:t>
      </w:r>
    </w:p>
  </w:comment>
  <w:comment w:id="97" w:author="Connor OLoughlin" w:date="2025-08-03T17:17:00Z" w:initials="CO">
    <w:p w14:paraId="7CB197F8" w14:textId="77777777" w:rsidR="009A1997" w:rsidRDefault="009A1997" w:rsidP="009A1997">
      <w:pPr>
        <w:pStyle w:val="CommentText"/>
      </w:pPr>
      <w:r>
        <w:rPr>
          <w:rStyle w:val="CommentReference"/>
        </w:rPr>
        <w:annotationRef/>
      </w:r>
      <w:r>
        <w:t>I think the community assemblage and the ecoplates will be how I address that.</w:t>
      </w:r>
    </w:p>
  </w:comment>
  <w:comment w:id="98" w:author="Tristy Vick-Majors" w:date="2025-08-04T09:31:00Z" w:initials="TV">
    <w:p w14:paraId="0AB287EC" w14:textId="77777777" w:rsidR="00B04A0F" w:rsidRDefault="00B04A0F" w:rsidP="00B04A0F">
      <w:r>
        <w:rPr>
          <w:rStyle w:val="CommentReference"/>
        </w:rPr>
        <w:annotationRef/>
      </w:r>
      <w:r>
        <w:rPr>
          <w:sz w:val="20"/>
          <w:szCs w:val="20"/>
        </w:rPr>
        <w:t>My point is that this needs to address a hypothesis - so which one can you tie it to? Look back at the hypotheses and reword there, and here, as needed. You can connect to H2.</w:t>
      </w:r>
    </w:p>
  </w:comment>
  <w:comment w:id="99" w:author="Tristy Vick-Majors" w:date="2025-08-04T09:32:00Z" w:initials="TV">
    <w:p w14:paraId="34E010E0" w14:textId="77777777" w:rsidR="00767535" w:rsidRDefault="00767535" w:rsidP="00767535">
      <w:r>
        <w:rPr>
          <w:rStyle w:val="CommentReference"/>
        </w:rPr>
        <w:annotationRef/>
      </w:r>
      <w:r>
        <w:rPr>
          <w:sz w:val="20"/>
          <w:szCs w:val="20"/>
        </w:rPr>
        <w:t>Need to make it clear why you are doing this.</w:t>
      </w:r>
    </w:p>
  </w:comment>
  <w:comment w:id="103" w:author="Tristy Vick-Majors" w:date="2025-08-04T09:35:00Z" w:initials="TV">
    <w:p w14:paraId="64CCF4CF" w14:textId="77777777" w:rsidR="00107712" w:rsidRDefault="00107712" w:rsidP="00107712">
      <w:r>
        <w:rPr>
          <w:rStyle w:val="CommentReference"/>
        </w:rPr>
        <w:annotationRef/>
      </w:r>
      <w:r>
        <w:rPr>
          <w:sz w:val="20"/>
          <w:szCs w:val="20"/>
        </w:rPr>
        <w:t>make sure these relate back to your hypotheses. There is a disconnect as written.</w:t>
      </w:r>
    </w:p>
  </w:comment>
  <w:comment w:id="106" w:author="Tristy Vick-Majors" w:date="2025-08-05T09:33:00Z" w:initials="TV">
    <w:p w14:paraId="657BBFBE" w14:textId="77777777" w:rsidR="00BC596F" w:rsidRDefault="00BC596F" w:rsidP="00BC596F">
      <w:r>
        <w:rPr>
          <w:rStyle w:val="CommentReference"/>
        </w:rPr>
        <w:annotationRef/>
      </w:r>
      <w:r>
        <w:rPr>
          <w:sz w:val="20"/>
          <w:szCs w:val="20"/>
        </w:rPr>
        <w:t>Typically, you would calculate this and then visualize it with an ordination plot such as NMDS. You wouldn't just look at the matrix. But, this is fine as-is. Just something for you to keep in mind and perhaps pay attention to as you read more papers where people depict differences across microbial communities.</w:t>
      </w:r>
    </w:p>
  </w:comment>
  <w:comment w:id="104" w:author="Tristy Vick-Majors" w:date="2025-08-04T09:37:00Z" w:initials="TV">
    <w:p w14:paraId="6F2BCEBC" w14:textId="66E7924D" w:rsidR="00767535" w:rsidRDefault="00767535" w:rsidP="00767535">
      <w:r>
        <w:rPr>
          <w:rStyle w:val="CommentReference"/>
        </w:rPr>
        <w:annotationRef/>
      </w:r>
      <w:r>
        <w:rPr>
          <w:sz w:val="20"/>
          <w:szCs w:val="20"/>
        </w:rPr>
        <w:t>This covers microbial community composition? What about the other data? It would be helpful to have a few words addressing how you will tie the data together.</w:t>
      </w:r>
    </w:p>
  </w:comment>
  <w:comment w:id="113" w:author="Tristy Vick-Majors" w:date="2025-07-21T12:14:00Z" w:initials="TV">
    <w:p w14:paraId="3508DEDE" w14:textId="387888BF" w:rsidR="00964B68" w:rsidRDefault="00964B68" w:rsidP="00964B68">
      <w:r>
        <w:rPr>
          <w:rStyle w:val="CommentReference"/>
        </w:rPr>
        <w:annotationRef/>
      </w:r>
      <w:r>
        <w:rPr>
          <w:sz w:val="20"/>
          <w:szCs w:val="20"/>
        </w:rPr>
        <w:t>I see mention of particulate CNP but only DOC and TN for dissolved. Have you thought about P? How important is P in your systems of interest?</w:t>
      </w:r>
    </w:p>
    <w:p w14:paraId="081DC762" w14:textId="77777777" w:rsidR="00964B68" w:rsidRDefault="00964B68" w:rsidP="00964B68">
      <w:r>
        <w:rPr>
          <w:sz w:val="20"/>
          <w:szCs w:val="20"/>
        </w:rPr>
        <w:t>I think it would help for you to make a table of all of the response variables you want to measure, the location of measurement (in lake or in tubing), the reason for it, and the volume of sample and/or amount of biomass needed for the measurement. You might not have space in the proposal for this, or you might be able to remove some text and refer to the table. Either way, you need something to help you organize and explain what you are doing and why, and the table will help with that regardless of whether it ends up in the proposal.</w:t>
      </w:r>
    </w:p>
  </w:comment>
  <w:comment w:id="114" w:author="Connor OLoughlin" w:date="2025-08-03T16:54:00Z" w:initials="CO">
    <w:p w14:paraId="0FEFCF6B" w14:textId="77777777" w:rsidR="003C4075" w:rsidRDefault="003C4075" w:rsidP="003C4075">
      <w:pPr>
        <w:pStyle w:val="CommentText"/>
      </w:pPr>
      <w:r>
        <w:rPr>
          <w:rStyle w:val="CommentReference"/>
        </w:rPr>
        <w:annotationRef/>
      </w:r>
      <w:r>
        <w:t>I will work on something like this.</w:t>
      </w:r>
    </w:p>
  </w:comment>
  <w:comment w:id="115" w:author="Tristy Vick-Majors" w:date="2025-08-05T09:26:00Z" w:initials="TV">
    <w:p w14:paraId="1DE85462" w14:textId="77777777" w:rsidR="00BC596F" w:rsidRDefault="00BC596F" w:rsidP="00BC596F">
      <w:r>
        <w:rPr>
          <w:rStyle w:val="CommentReference"/>
        </w:rPr>
        <w:annotationRef/>
      </w:r>
      <w:r>
        <w:rPr>
          <w:sz w:val="20"/>
          <w:szCs w:val="20"/>
        </w:rPr>
        <w:t>I was about to say that this is not a word, but apparently it is a word on social media. However, it is not a word in science. I am not sure what you mean here, so can't suggest alternate text.</w:t>
      </w:r>
    </w:p>
  </w:comment>
  <w:comment w:id="126" w:author="Tristy Vick-Majors" w:date="2025-08-05T09:28:00Z" w:initials="TV">
    <w:p w14:paraId="52601D9C" w14:textId="77777777" w:rsidR="00BC596F" w:rsidRDefault="00BC596F" w:rsidP="00BC596F">
      <w:r>
        <w:rPr>
          <w:rStyle w:val="CommentReference"/>
        </w:rPr>
        <w:annotationRef/>
      </w:r>
      <w:r>
        <w:rPr>
          <w:sz w:val="20"/>
          <w:szCs w:val="20"/>
        </w:rPr>
        <w:t>PCA is not generally the best way to assess microbial communities. You could stop short of giving a specific method if you are not yet sure which one to choose by saying that you will used ordinations fitted with environmental variables to assess which...</w:t>
      </w:r>
    </w:p>
  </w:comment>
  <w:comment w:id="127" w:author="Tristy Vick-Majors" w:date="2025-08-05T09:29:00Z" w:initials="TV">
    <w:p w14:paraId="384E8B2E" w14:textId="77777777" w:rsidR="00BC596F" w:rsidRDefault="00BC596F" w:rsidP="00BC596F">
      <w:r>
        <w:rPr>
          <w:rStyle w:val="CommentReference"/>
        </w:rPr>
        <w:annotationRef/>
      </w:r>
      <w:r>
        <w:rPr>
          <w:sz w:val="20"/>
          <w:szCs w:val="20"/>
        </w:rPr>
        <w:t>Convoluted wording, you can fix this.</w:t>
      </w:r>
    </w:p>
  </w:comment>
  <w:comment w:id="128" w:author="Connor OLoughlin" w:date="2025-07-17T16:21:00Z" w:initials="CO">
    <w:p w14:paraId="11C6F1F4" w14:textId="662E75AF" w:rsidR="00CB75CB" w:rsidRDefault="00CB75CB" w:rsidP="00CB75CB">
      <w:pPr>
        <w:pStyle w:val="CommentText"/>
      </w:pPr>
      <w:r>
        <w:rPr>
          <w:rStyle w:val="CommentReference"/>
        </w:rPr>
        <w:annotationRef/>
      </w:r>
      <w:r>
        <w:t>Or whichever would fit best and/or be most realistic to present data at.</w:t>
      </w:r>
    </w:p>
  </w:comment>
  <w:comment w:id="129" w:author="Tristy Vick-Majors" w:date="2025-07-21T12:09:00Z" w:initials="TV">
    <w:p w14:paraId="2DD5254A" w14:textId="77777777" w:rsidR="00C750F0" w:rsidRDefault="00C750F0" w:rsidP="00C750F0">
      <w:r>
        <w:rPr>
          <w:rStyle w:val="CommentReference"/>
        </w:rPr>
        <w:annotationRef/>
      </w:r>
      <w:r>
        <w:rPr>
          <w:sz w:val="20"/>
          <w:szCs w:val="20"/>
        </w:rPr>
        <w:t>This is probably fine to list here, but if this work is done well and the experiments cooperate, it has potential to go into a higher impact journal, like ISME, which is a great place for microbial studies and also one of the top ranked ecology journals. May as well aim high, and then recalibrate if needed! Just something for you to think about.</w:t>
      </w:r>
    </w:p>
  </w:comment>
  <w:comment w:id="130" w:author="Tristy Vick-Majors" w:date="2025-07-21T12:10:00Z" w:initials="TV">
    <w:p w14:paraId="49F6B341" w14:textId="77777777" w:rsidR="00C750F0" w:rsidRDefault="00C750F0" w:rsidP="00C750F0">
      <w:r>
        <w:rPr>
          <w:rStyle w:val="CommentReference"/>
        </w:rPr>
        <w:annotationRef/>
      </w:r>
      <w:r>
        <w:rPr>
          <w:sz w:val="20"/>
          <w:szCs w:val="20"/>
        </w:rPr>
        <w:t>When the time comes, make sure refs are consistently formatted and that you're using  formatting that takes up the least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13DE1A" w15:done="0"/>
  <w15:commentEx w15:paraId="21FFED36" w15:paraIdParent="5C13DE1A" w15:done="0"/>
  <w15:commentEx w15:paraId="220D2CA6" w15:done="0"/>
  <w15:commentEx w15:paraId="0DE4EB37" w15:paraIdParent="220D2CA6" w15:done="0"/>
  <w15:commentEx w15:paraId="63F6096F" w15:paraIdParent="220D2CA6" w15:done="0"/>
  <w15:commentEx w15:paraId="02E0C35B" w15:done="0"/>
  <w15:commentEx w15:paraId="69D062F5" w15:paraIdParent="02E0C35B" w15:done="0"/>
  <w15:commentEx w15:paraId="6121345A" w15:done="0"/>
  <w15:commentEx w15:paraId="66A3FD17" w15:done="0"/>
  <w15:commentEx w15:paraId="231B775D" w15:done="0"/>
  <w15:commentEx w15:paraId="48D3368F" w15:paraIdParent="231B775D" w15:done="0"/>
  <w15:commentEx w15:paraId="6FBEFC88" w15:done="0"/>
  <w15:commentEx w15:paraId="0CEACDC4" w15:paraIdParent="6FBEFC88" w15:done="0"/>
  <w15:commentEx w15:paraId="2A945CC6" w15:done="0"/>
  <w15:commentEx w15:paraId="13941A48" w15:paraIdParent="2A945CC6" w15:done="0"/>
  <w15:commentEx w15:paraId="13FD457B" w15:done="0"/>
  <w15:commentEx w15:paraId="00954184" w15:done="0"/>
  <w15:commentEx w15:paraId="2217621A" w15:paraIdParent="00954184" w15:done="0"/>
  <w15:commentEx w15:paraId="55CBF3EA" w15:paraIdParent="00954184" w15:done="0"/>
  <w15:commentEx w15:paraId="7FF55B3A" w15:done="0"/>
  <w15:commentEx w15:paraId="369ECBF6" w15:paraIdParent="7FF55B3A" w15:done="0"/>
  <w15:commentEx w15:paraId="7D9E143C" w15:done="0"/>
  <w15:commentEx w15:paraId="1856E80C" w15:done="0"/>
  <w15:commentEx w15:paraId="586D9294" w15:done="0"/>
  <w15:commentEx w15:paraId="3D87DAAC" w15:paraIdParent="586D9294" w15:done="0"/>
  <w15:commentEx w15:paraId="106A459B" w15:done="0"/>
  <w15:commentEx w15:paraId="025B7065" w15:paraIdParent="106A459B" w15:done="0"/>
  <w15:commentEx w15:paraId="43F0A513" w15:paraIdParent="106A459B" w15:done="0"/>
  <w15:commentEx w15:paraId="225C8165" w15:done="0"/>
  <w15:commentEx w15:paraId="5896D49B" w15:done="0"/>
  <w15:commentEx w15:paraId="53B20B39" w15:done="0"/>
  <w15:commentEx w15:paraId="0A9B7258" w15:done="0"/>
  <w15:commentEx w15:paraId="4F65B711" w15:done="0"/>
  <w15:commentEx w15:paraId="046C705E" w15:paraIdParent="4F65B711" w15:done="0"/>
  <w15:commentEx w15:paraId="5F4E8435" w15:done="0"/>
  <w15:commentEx w15:paraId="7CB197F8" w15:paraIdParent="5F4E8435" w15:done="0"/>
  <w15:commentEx w15:paraId="0AB287EC" w15:paraIdParent="5F4E8435" w15:done="0"/>
  <w15:commentEx w15:paraId="34E010E0" w15:done="0"/>
  <w15:commentEx w15:paraId="64CCF4CF" w15:done="0"/>
  <w15:commentEx w15:paraId="657BBFBE" w15:done="0"/>
  <w15:commentEx w15:paraId="6F2BCEBC" w15:done="0"/>
  <w15:commentEx w15:paraId="081DC762" w15:done="0"/>
  <w15:commentEx w15:paraId="0FEFCF6B" w15:paraIdParent="081DC762" w15:done="0"/>
  <w15:commentEx w15:paraId="1DE85462" w15:done="0"/>
  <w15:commentEx w15:paraId="52601D9C" w15:done="0"/>
  <w15:commentEx w15:paraId="384E8B2E" w15:done="0"/>
  <w15:commentEx w15:paraId="11C6F1F4" w15:done="0"/>
  <w15:commentEx w15:paraId="2DD5254A" w15:done="0"/>
  <w15:commentEx w15:paraId="49F6B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DDCF42" w16cex:dateUtc="2025-08-04T17:03:00Z"/>
  <w16cex:commentExtensible w16cex:durableId="72A4D0E8" w16cex:dateUtc="2025-08-05T13:06:00Z"/>
  <w16cex:commentExtensible w16cex:durableId="2EB0728B" w16cex:dateUtc="2025-08-04T13:14:00Z"/>
  <w16cex:commentExtensible w16cex:durableId="7430986C" w16cex:dateUtc="2025-08-05T12:04:00Z"/>
  <w16cex:commentExtensible w16cex:durableId="57A82EC5" w16cex:dateUtc="2025-08-05T13:09:00Z"/>
  <w16cex:commentExtensible w16cex:durableId="01DEB584" w16cex:dateUtc="2025-08-04T13:16:00Z">
    <w16cex:extLst>
      <w16:ext w16:uri="{CE6994B0-6A32-4C9F-8C6B-6E91EDA988CE}">
        <cr:reactions xmlns:cr="http://schemas.microsoft.com/office/comments/2020/reactions">
          <cr:reaction reactionType="1">
            <cr:reactionInfo dateUtc="2025-08-05T03:13:58Z">
              <cr:user userId="cd2dd71d79f43c4e" userProvider="Windows Live" userName="Connor OLoughlin"/>
            </cr:reactionInfo>
          </cr:reaction>
        </cr:reactions>
      </w16:ext>
    </w16cex:extLst>
  </w16cex:commentExtensible>
  <w16cex:commentExtensible w16cex:durableId="5AE29ECB" w16cex:dateUtc="2025-08-05T03:14:00Z">
    <w16cex:extLst>
      <w16:ext w16:uri="{CE6994B0-6A32-4C9F-8C6B-6E91EDA988CE}">
        <cr:reactions xmlns:cr="http://schemas.microsoft.com/office/comments/2020/reactions">
          <cr:reaction reactionType="1">
            <cr:reactionInfo dateUtc="2025-08-05T13:10:24Z">
              <cr:user userId="696d8bfd786e8e90" userProvider="Windows Live" userName="Tristy Vick-Majors"/>
            </cr:reactionInfo>
          </cr:reaction>
        </cr:reactions>
      </w16:ext>
    </w16cex:extLst>
  </w16cex:commentExtensible>
  <w16cex:commentExtensible w16cex:durableId="2598C0E5" w16cex:dateUtc="2025-08-05T13:10:00Z"/>
  <w16cex:commentExtensible w16cex:durableId="0F353583" w16cex:dateUtc="2025-08-04T13:23:00Z">
    <w16cex:extLst>
      <w16:ext w16:uri="{CE6994B0-6A32-4C9F-8C6B-6E91EDA988CE}">
        <cr:reactions xmlns:cr="http://schemas.microsoft.com/office/comments/2020/reactions">
          <cr:reaction reactionType="1">
            <cr:reactionInfo dateUtc="2025-08-04T17:51:58Z">
              <cr:user userId="cd2dd71d79f43c4e" userProvider="Windows Live" userName="Connor OLoughlin"/>
            </cr:reactionInfo>
          </cr:reaction>
        </cr:reactions>
      </w16:ext>
    </w16cex:extLst>
  </w16cex:commentExtensible>
  <w16cex:commentExtensible w16cex:durableId="2C14E60B" w16cex:dateUtc="2025-08-04T13:21:00Z"/>
  <w16cex:commentExtensible w16cex:durableId="6ABEE30C" w16cex:dateUtc="2025-08-04T17:54:00Z">
    <w16cex:extLst>
      <w16:ext w16:uri="{CE6994B0-6A32-4C9F-8C6B-6E91EDA988CE}">
        <cr:reactions xmlns:cr="http://schemas.microsoft.com/office/comments/2020/reactions">
          <cr:reaction reactionType="1">
            <cr:reactionInfo dateUtc="2025-08-05T13:12:17Z">
              <cr:user userId="696d8bfd786e8e90" userProvider="Windows Live" userName="Tristy Vick-Majors"/>
            </cr:reactionInfo>
          </cr:reaction>
        </cr:reactions>
      </w16:ext>
    </w16cex:extLst>
  </w16cex:commentExtensible>
  <w16cex:commentExtensible w16cex:durableId="016DB030" w16cex:dateUtc="2025-08-04T13:21:00Z"/>
  <w16cex:commentExtensible w16cex:durableId="6B3BED6D" w16cex:dateUtc="2025-08-04T17:52:00Z"/>
  <w16cex:commentExtensible w16cex:durableId="3704C3E4" w16cex:dateUtc="2025-08-04T13:22:00Z"/>
  <w16cex:commentExtensible w16cex:durableId="77F02544" w16cex:dateUtc="2025-08-04T17:52:00Z">
    <w16cex:extLst>
      <w16:ext w16:uri="{CE6994B0-6A32-4C9F-8C6B-6E91EDA988CE}">
        <cr:reactions xmlns:cr="http://schemas.microsoft.com/office/comments/2020/reactions">
          <cr:reaction reactionType="1">
            <cr:reactionInfo dateUtc="2025-08-05T13:12:37Z">
              <cr:user userId="696d8bfd786e8e90" userProvider="Windows Live" userName="Tristy Vick-Majors"/>
            </cr:reactionInfo>
          </cr:reaction>
        </cr:reactions>
      </w16:ext>
    </w16cex:extLst>
  </w16cex:commentExtensible>
  <w16cex:commentExtensible w16cex:durableId="6422FD4C" w16cex:dateUtc="2025-08-05T13:14:00Z"/>
  <w16cex:commentExtensible w16cex:durableId="604FF376" w16cex:dateUtc="2025-07-21T14:08:00Z"/>
  <w16cex:commentExtensible w16cex:durableId="6CCC3074" w16cex:dateUtc="2025-08-04T17:55:00Z"/>
  <w16cex:commentExtensible w16cex:durableId="2DE76E48" w16cex:dateUtc="2025-08-05T13:16:00Z"/>
  <w16cex:commentExtensible w16cex:durableId="5D050652" w16cex:dateUtc="2025-08-04T13:26:00Z"/>
  <w16cex:commentExtensible w16cex:durableId="375C7E7E" w16cex:dateUtc="2025-08-04T17:09:00Z">
    <w16cex:extLst>
      <w16:ext w16:uri="{CE6994B0-6A32-4C9F-8C6B-6E91EDA988CE}">
        <cr:reactions xmlns:cr="http://schemas.microsoft.com/office/comments/2020/reactions">
          <cr:reaction reactionType="1">
            <cr:reactionInfo dateUtc="2025-08-05T13:17:24Z">
              <cr:user userId="696d8bfd786e8e90" userProvider="Windows Live" userName="Tristy Vick-Majors"/>
            </cr:reactionInfo>
          </cr:reaction>
        </cr:reactions>
      </w16:ext>
    </w16cex:extLst>
  </w16cex:commentExtensible>
  <w16cex:commentExtensible w16cex:durableId="58FB6102" w16cex:dateUtc="2025-08-04T13:26:00Z"/>
  <w16cex:commentExtensible w16cex:durableId="56B5B52D" w16cex:dateUtc="2025-08-04T13:28:00Z"/>
  <w16cex:commentExtensible w16cex:durableId="48C5FA6E" w16cex:dateUtc="2025-07-21T15:54:00Z"/>
  <w16cex:commentExtensible w16cex:durableId="6C489348" w16cex:dateUtc="2025-08-05T13:18:00Z"/>
  <w16cex:commentExtensible w16cex:durableId="156DE219" w16cex:dateUtc="2025-08-04T13:29:00Z"/>
  <w16cex:commentExtensible w16cex:durableId="7F06C17E" w16cex:dateUtc="2025-08-04T13:30:00Z"/>
  <w16cex:commentExtensible w16cex:durableId="46F37F54" w16cex:dateUtc="2025-08-04T18:06:00Z"/>
  <w16cex:commentExtensible w16cex:durableId="07DD139E" w16cex:dateUtc="2025-08-05T13:19:00Z"/>
  <w16cex:commentExtensible w16cex:durableId="4E1F712D" w16cex:dateUtc="2025-08-04T13:30:00Z">
    <w16cex:extLst>
      <w16:ext w16:uri="{CE6994B0-6A32-4C9F-8C6B-6E91EDA988CE}">
        <cr:reactions xmlns:cr="http://schemas.microsoft.com/office/comments/2020/reactions">
          <cr:reaction reactionType="1">
            <cr:reactionInfo dateUtc="2025-08-04T18:07:06Z">
              <cr:user userId="cd2dd71d79f43c4e" userProvider="Windows Live" userName="Connor OLoughlin"/>
            </cr:reactionInfo>
          </cr:reaction>
        </cr:reactions>
      </w16:ext>
    </w16cex:extLst>
  </w16cex:commentExtensible>
  <w16cex:commentExtensible w16cex:durableId="04D83C3A" w16cex:dateUtc="2025-08-05T13:20:00Z"/>
  <w16cex:commentExtensible w16cex:durableId="1D1B9573" w16cex:dateUtc="2025-08-05T13:22:00Z"/>
  <w16cex:commentExtensible w16cex:durableId="1588C101" w16cex:dateUtc="2025-08-03T21:41:00Z"/>
  <w16cex:commentExtensible w16cex:durableId="73B5C683" w16cex:dateUtc="2025-08-05T13:21:00Z"/>
  <w16cex:commentExtensible w16cex:durableId="03621701" w16cex:dateUtc="2025-07-21T16:02:00Z">
    <w16cex:extLst>
      <w16:ext w16:uri="{CE6994B0-6A32-4C9F-8C6B-6E91EDA988CE}">
        <cr:reactions xmlns:cr="http://schemas.microsoft.com/office/comments/2020/reactions">
          <cr:reaction reactionType="1">
            <cr:reactionInfo dateUtc="2025-08-04T19:36:08Z">
              <cr:user userId="cd2dd71d79f43c4e" userProvider="Windows Live" userName="Connor OLoughlin"/>
            </cr:reactionInfo>
          </cr:reaction>
        </cr:reactions>
      </w16:ext>
    </w16cex:extLst>
  </w16cex:commentExtensible>
  <w16cex:commentExtensible w16cex:durableId="10A725B3" w16cex:dateUtc="2025-08-03T21:17:00Z"/>
  <w16cex:commentExtensible w16cex:durableId="241CEDAF" w16cex:dateUtc="2025-08-04T13:31:00Z"/>
  <w16cex:commentExtensible w16cex:durableId="64999FF2" w16cex:dateUtc="2025-08-04T13:32:00Z">
    <w16cex:extLst>
      <w16:ext w16:uri="{CE6994B0-6A32-4C9F-8C6B-6E91EDA988CE}">
        <cr:reactions xmlns:cr="http://schemas.microsoft.com/office/comments/2020/reactions">
          <cr:reaction reactionType="1">
            <cr:reactionInfo dateUtc="2025-08-04T23:43:13Z">
              <cr:user userId="cd2dd71d79f43c4e" userProvider="Windows Live" userName="Connor OLoughlin"/>
            </cr:reactionInfo>
          </cr:reaction>
        </cr:reactions>
      </w16:ext>
    </w16cex:extLst>
  </w16cex:commentExtensible>
  <w16cex:commentExtensible w16cex:durableId="135629DB" w16cex:dateUtc="2025-08-04T13:35:00Z">
    <w16cex:extLst>
      <w16:ext w16:uri="{CE6994B0-6A32-4C9F-8C6B-6E91EDA988CE}">
        <cr:reactions xmlns:cr="http://schemas.microsoft.com/office/comments/2020/reactions">
          <cr:reaction reactionType="1">
            <cr:reactionInfo dateUtc="2025-08-05T03:31:09Z">
              <cr:user userId="cd2dd71d79f43c4e" userProvider="Windows Live" userName="Connor OLoughlin"/>
            </cr:reactionInfo>
          </cr:reaction>
        </cr:reactions>
      </w16:ext>
    </w16cex:extLst>
  </w16cex:commentExtensible>
  <w16cex:commentExtensible w16cex:durableId="30292697" w16cex:dateUtc="2025-08-05T13:33:00Z"/>
  <w16cex:commentExtensible w16cex:durableId="07E77FF1" w16cex:dateUtc="2025-08-04T13:37:00Z">
    <w16cex:extLst>
      <w16:ext w16:uri="{CE6994B0-6A32-4C9F-8C6B-6E91EDA988CE}">
        <cr:reactions xmlns:cr="http://schemas.microsoft.com/office/comments/2020/reactions">
          <cr:reaction reactionType="1">
            <cr:reactionInfo dateUtc="2025-08-05T12:25:47Z">
              <cr:user userId="cd2dd71d79f43c4e" userProvider="Windows Live" userName="Connor OLoughlin"/>
            </cr:reactionInfo>
          </cr:reaction>
        </cr:reactions>
      </w16:ext>
    </w16cex:extLst>
  </w16cex:commentExtensible>
  <w16cex:commentExtensible w16cex:durableId="7D9815F9" w16cex:dateUtc="2025-07-21T16:14:00Z">
    <w16cex:extLst>
      <w16:ext w16:uri="{CE6994B0-6A32-4C9F-8C6B-6E91EDA988CE}">
        <cr:reactions xmlns:cr="http://schemas.microsoft.com/office/comments/2020/reactions">
          <cr:reaction reactionType="1">
            <cr:reactionInfo dateUtc="2025-08-03T20:54:10Z">
              <cr:user userId="cd2dd71d79f43c4e" userProvider="Windows Live" userName="Connor OLoughlin"/>
            </cr:reactionInfo>
          </cr:reaction>
        </cr:reactions>
      </w16:ext>
    </w16cex:extLst>
  </w16cex:commentExtensible>
  <w16cex:commentExtensible w16cex:durableId="7D8ED640" w16cex:dateUtc="2025-08-03T20:54:00Z"/>
  <w16cex:commentExtensible w16cex:durableId="01A1EFAE" w16cex:dateUtc="2025-08-05T13:26:00Z"/>
  <w16cex:commentExtensible w16cex:durableId="617507D1" w16cex:dateUtc="2025-08-05T13:28:00Z"/>
  <w16cex:commentExtensible w16cex:durableId="2E8DA359" w16cex:dateUtc="2025-08-05T13:29:00Z"/>
  <w16cex:commentExtensible w16cex:durableId="05876B4A" w16cex:dateUtc="2025-07-17T20:21:00Z"/>
  <w16cex:commentExtensible w16cex:durableId="17BF2535" w16cex:dateUtc="2025-07-21T16:09:00Z">
    <w16cex:extLst>
      <w16:ext w16:uri="{CE6994B0-6A32-4C9F-8C6B-6E91EDA988CE}">
        <cr:reactions xmlns:cr="http://schemas.microsoft.com/office/comments/2020/reactions">
          <cr:reaction reactionType="1">
            <cr:reactionInfo dateUtc="2025-08-04T12:57:16Z">
              <cr:user userId="cd2dd71d79f43c4e" userProvider="Windows Live" userName="Connor OLoughlin"/>
            </cr:reactionInfo>
          </cr:reaction>
        </cr:reactions>
      </w16:ext>
    </w16cex:extLst>
  </w16cex:commentExtensible>
  <w16cex:commentExtensible w16cex:durableId="28820DDE" w16cex:dateUtc="2025-07-21T16:10:00Z">
    <w16cex:extLst>
      <w16:ext w16:uri="{CE6994B0-6A32-4C9F-8C6B-6E91EDA988CE}">
        <cr:reactions xmlns:cr="http://schemas.microsoft.com/office/comments/2020/reactions">
          <cr:reaction reactionType="1">
            <cr:reactionInfo dateUtc="2025-08-04T12:57:12Z">
              <cr:user userId="cd2dd71d79f43c4e" userProvider="Windows Live" userName="Connor OLoughli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13DE1A" w16cid:durableId="61DDCF42"/>
  <w16cid:commentId w16cid:paraId="21FFED36" w16cid:durableId="72A4D0E8"/>
  <w16cid:commentId w16cid:paraId="220D2CA6" w16cid:durableId="2EB0728B"/>
  <w16cid:commentId w16cid:paraId="0DE4EB37" w16cid:durableId="7430986C"/>
  <w16cid:commentId w16cid:paraId="63F6096F" w16cid:durableId="57A82EC5"/>
  <w16cid:commentId w16cid:paraId="02E0C35B" w16cid:durableId="01DEB584"/>
  <w16cid:commentId w16cid:paraId="69D062F5" w16cid:durableId="5AE29ECB"/>
  <w16cid:commentId w16cid:paraId="6121345A" w16cid:durableId="2598C0E5"/>
  <w16cid:commentId w16cid:paraId="66A3FD17" w16cid:durableId="0F353583"/>
  <w16cid:commentId w16cid:paraId="231B775D" w16cid:durableId="2C14E60B"/>
  <w16cid:commentId w16cid:paraId="48D3368F" w16cid:durableId="6ABEE30C"/>
  <w16cid:commentId w16cid:paraId="6FBEFC88" w16cid:durableId="016DB030"/>
  <w16cid:commentId w16cid:paraId="0CEACDC4" w16cid:durableId="6B3BED6D"/>
  <w16cid:commentId w16cid:paraId="2A945CC6" w16cid:durableId="3704C3E4"/>
  <w16cid:commentId w16cid:paraId="13941A48" w16cid:durableId="77F02544"/>
  <w16cid:commentId w16cid:paraId="13FD457B" w16cid:durableId="6422FD4C"/>
  <w16cid:commentId w16cid:paraId="00954184" w16cid:durableId="604FF376"/>
  <w16cid:commentId w16cid:paraId="2217621A" w16cid:durableId="6CCC3074"/>
  <w16cid:commentId w16cid:paraId="55CBF3EA" w16cid:durableId="2DE76E48"/>
  <w16cid:commentId w16cid:paraId="7FF55B3A" w16cid:durableId="5D050652"/>
  <w16cid:commentId w16cid:paraId="369ECBF6" w16cid:durableId="375C7E7E"/>
  <w16cid:commentId w16cid:paraId="7D9E143C" w16cid:durableId="58FB6102"/>
  <w16cid:commentId w16cid:paraId="1856E80C" w16cid:durableId="56B5B52D"/>
  <w16cid:commentId w16cid:paraId="586D9294" w16cid:durableId="48C5FA6E"/>
  <w16cid:commentId w16cid:paraId="3D87DAAC" w16cid:durableId="6C489348"/>
  <w16cid:commentId w16cid:paraId="106A459B" w16cid:durableId="156DE219"/>
  <w16cid:commentId w16cid:paraId="025B7065" w16cid:durableId="7F06C17E"/>
  <w16cid:commentId w16cid:paraId="43F0A513" w16cid:durableId="46F37F54"/>
  <w16cid:commentId w16cid:paraId="225C8165" w16cid:durableId="07DD139E"/>
  <w16cid:commentId w16cid:paraId="5896D49B" w16cid:durableId="4E1F712D"/>
  <w16cid:commentId w16cid:paraId="53B20B39" w16cid:durableId="04D83C3A"/>
  <w16cid:commentId w16cid:paraId="0A9B7258" w16cid:durableId="1D1B9573"/>
  <w16cid:commentId w16cid:paraId="4F65B711" w16cid:durableId="1588C101"/>
  <w16cid:commentId w16cid:paraId="046C705E" w16cid:durableId="73B5C683"/>
  <w16cid:commentId w16cid:paraId="5F4E8435" w16cid:durableId="03621701"/>
  <w16cid:commentId w16cid:paraId="7CB197F8" w16cid:durableId="10A725B3"/>
  <w16cid:commentId w16cid:paraId="0AB287EC" w16cid:durableId="241CEDAF"/>
  <w16cid:commentId w16cid:paraId="34E010E0" w16cid:durableId="64999FF2"/>
  <w16cid:commentId w16cid:paraId="64CCF4CF" w16cid:durableId="135629DB"/>
  <w16cid:commentId w16cid:paraId="657BBFBE" w16cid:durableId="30292697"/>
  <w16cid:commentId w16cid:paraId="6F2BCEBC" w16cid:durableId="07E77FF1"/>
  <w16cid:commentId w16cid:paraId="081DC762" w16cid:durableId="7D9815F9"/>
  <w16cid:commentId w16cid:paraId="0FEFCF6B" w16cid:durableId="7D8ED640"/>
  <w16cid:commentId w16cid:paraId="1DE85462" w16cid:durableId="01A1EFAE"/>
  <w16cid:commentId w16cid:paraId="52601D9C" w16cid:durableId="617507D1"/>
  <w16cid:commentId w16cid:paraId="384E8B2E" w16cid:durableId="2E8DA359"/>
  <w16cid:commentId w16cid:paraId="11C6F1F4" w16cid:durableId="05876B4A"/>
  <w16cid:commentId w16cid:paraId="2DD5254A" w16cid:durableId="17BF2535"/>
  <w16cid:commentId w16cid:paraId="49F6B341" w16cid:durableId="28820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isty Vick-Majors">
    <w15:presenceInfo w15:providerId="Windows Live" w15:userId="696d8bfd786e8e90"/>
  </w15:person>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07659"/>
    <w:rsid w:val="00016445"/>
    <w:rsid w:val="000205AC"/>
    <w:rsid w:val="00022118"/>
    <w:rsid w:val="000222E9"/>
    <w:rsid w:val="00031C20"/>
    <w:rsid w:val="00035CB5"/>
    <w:rsid w:val="00037917"/>
    <w:rsid w:val="00037DFF"/>
    <w:rsid w:val="0004003A"/>
    <w:rsid w:val="0004009E"/>
    <w:rsid w:val="000515D3"/>
    <w:rsid w:val="00052CE7"/>
    <w:rsid w:val="00067BBB"/>
    <w:rsid w:val="000713D3"/>
    <w:rsid w:val="00074584"/>
    <w:rsid w:val="00075895"/>
    <w:rsid w:val="00082036"/>
    <w:rsid w:val="0008505F"/>
    <w:rsid w:val="00087473"/>
    <w:rsid w:val="00091910"/>
    <w:rsid w:val="00094B6E"/>
    <w:rsid w:val="00096A05"/>
    <w:rsid w:val="000B01CE"/>
    <w:rsid w:val="000B4EFC"/>
    <w:rsid w:val="000B63D1"/>
    <w:rsid w:val="000C0AF6"/>
    <w:rsid w:val="000C678C"/>
    <w:rsid w:val="000C6DEC"/>
    <w:rsid w:val="000D2D87"/>
    <w:rsid w:val="000D6203"/>
    <w:rsid w:val="000E0194"/>
    <w:rsid w:val="000E0C35"/>
    <w:rsid w:val="00107712"/>
    <w:rsid w:val="00111B10"/>
    <w:rsid w:val="00116AA4"/>
    <w:rsid w:val="001223A7"/>
    <w:rsid w:val="00130CD4"/>
    <w:rsid w:val="0013487F"/>
    <w:rsid w:val="00136D45"/>
    <w:rsid w:val="00141F92"/>
    <w:rsid w:val="0014673B"/>
    <w:rsid w:val="0015049B"/>
    <w:rsid w:val="00153CC9"/>
    <w:rsid w:val="00157295"/>
    <w:rsid w:val="00160E1A"/>
    <w:rsid w:val="00167B5E"/>
    <w:rsid w:val="00180285"/>
    <w:rsid w:val="00185050"/>
    <w:rsid w:val="001852EC"/>
    <w:rsid w:val="0019221C"/>
    <w:rsid w:val="001924CD"/>
    <w:rsid w:val="001B09F5"/>
    <w:rsid w:val="001B2207"/>
    <w:rsid w:val="001B3B24"/>
    <w:rsid w:val="001B54D9"/>
    <w:rsid w:val="001C1C51"/>
    <w:rsid w:val="001C46F5"/>
    <w:rsid w:val="001C5A72"/>
    <w:rsid w:val="001D23DC"/>
    <w:rsid w:val="001D47A9"/>
    <w:rsid w:val="001D7355"/>
    <w:rsid w:val="001E1F87"/>
    <w:rsid w:val="001E3771"/>
    <w:rsid w:val="001F437C"/>
    <w:rsid w:val="001F5A1B"/>
    <w:rsid w:val="001F7B34"/>
    <w:rsid w:val="001F7B37"/>
    <w:rsid w:val="00206F40"/>
    <w:rsid w:val="002116FE"/>
    <w:rsid w:val="00216DA8"/>
    <w:rsid w:val="0022492E"/>
    <w:rsid w:val="002273DE"/>
    <w:rsid w:val="00230A28"/>
    <w:rsid w:val="002314C7"/>
    <w:rsid w:val="0023415A"/>
    <w:rsid w:val="00235F87"/>
    <w:rsid w:val="002435C6"/>
    <w:rsid w:val="00243EFA"/>
    <w:rsid w:val="002458E2"/>
    <w:rsid w:val="00250FCF"/>
    <w:rsid w:val="002513B8"/>
    <w:rsid w:val="00270349"/>
    <w:rsid w:val="0028640B"/>
    <w:rsid w:val="00287E38"/>
    <w:rsid w:val="002B03D1"/>
    <w:rsid w:val="002B0B53"/>
    <w:rsid w:val="002B3875"/>
    <w:rsid w:val="002B68B7"/>
    <w:rsid w:val="002C0F89"/>
    <w:rsid w:val="002C5A7F"/>
    <w:rsid w:val="002C6D48"/>
    <w:rsid w:val="002D396D"/>
    <w:rsid w:val="002E1CA9"/>
    <w:rsid w:val="002E3C62"/>
    <w:rsid w:val="002F110A"/>
    <w:rsid w:val="002F2107"/>
    <w:rsid w:val="002F2E90"/>
    <w:rsid w:val="002F48BC"/>
    <w:rsid w:val="002F5830"/>
    <w:rsid w:val="002F7E62"/>
    <w:rsid w:val="00300124"/>
    <w:rsid w:val="003030C8"/>
    <w:rsid w:val="00311358"/>
    <w:rsid w:val="0031237F"/>
    <w:rsid w:val="00326872"/>
    <w:rsid w:val="0033258F"/>
    <w:rsid w:val="003442DE"/>
    <w:rsid w:val="003448E1"/>
    <w:rsid w:val="003510CC"/>
    <w:rsid w:val="003511CA"/>
    <w:rsid w:val="0035236B"/>
    <w:rsid w:val="00356B62"/>
    <w:rsid w:val="00360C75"/>
    <w:rsid w:val="003666AF"/>
    <w:rsid w:val="00371CEA"/>
    <w:rsid w:val="00373FBC"/>
    <w:rsid w:val="00376FCF"/>
    <w:rsid w:val="00377B95"/>
    <w:rsid w:val="00385743"/>
    <w:rsid w:val="003916AB"/>
    <w:rsid w:val="00396955"/>
    <w:rsid w:val="003A25CE"/>
    <w:rsid w:val="003A6663"/>
    <w:rsid w:val="003B70E4"/>
    <w:rsid w:val="003C1537"/>
    <w:rsid w:val="003C34A1"/>
    <w:rsid w:val="003C4075"/>
    <w:rsid w:val="003C695C"/>
    <w:rsid w:val="003D0A3E"/>
    <w:rsid w:val="003E2783"/>
    <w:rsid w:val="003E3568"/>
    <w:rsid w:val="003E3E04"/>
    <w:rsid w:val="00411A8A"/>
    <w:rsid w:val="00415A6A"/>
    <w:rsid w:val="0042107D"/>
    <w:rsid w:val="004246E1"/>
    <w:rsid w:val="00425C41"/>
    <w:rsid w:val="00426792"/>
    <w:rsid w:val="00431A50"/>
    <w:rsid w:val="00431C94"/>
    <w:rsid w:val="004332B2"/>
    <w:rsid w:val="0043507C"/>
    <w:rsid w:val="0044059F"/>
    <w:rsid w:val="00442BFE"/>
    <w:rsid w:val="00450541"/>
    <w:rsid w:val="00460783"/>
    <w:rsid w:val="00464850"/>
    <w:rsid w:val="004713F8"/>
    <w:rsid w:val="00472C7D"/>
    <w:rsid w:val="004752E1"/>
    <w:rsid w:val="00490519"/>
    <w:rsid w:val="00491263"/>
    <w:rsid w:val="004A1143"/>
    <w:rsid w:val="004B5C39"/>
    <w:rsid w:val="004B75D6"/>
    <w:rsid w:val="004C5C07"/>
    <w:rsid w:val="004C70B8"/>
    <w:rsid w:val="004D5BE1"/>
    <w:rsid w:val="004E70AF"/>
    <w:rsid w:val="004E7DF6"/>
    <w:rsid w:val="004E7F49"/>
    <w:rsid w:val="004F037F"/>
    <w:rsid w:val="004F33A2"/>
    <w:rsid w:val="004F5562"/>
    <w:rsid w:val="004F7C96"/>
    <w:rsid w:val="0050017F"/>
    <w:rsid w:val="005005AA"/>
    <w:rsid w:val="005015A9"/>
    <w:rsid w:val="00515B9C"/>
    <w:rsid w:val="00515DDA"/>
    <w:rsid w:val="0051784F"/>
    <w:rsid w:val="00526F73"/>
    <w:rsid w:val="005270E8"/>
    <w:rsid w:val="00527EB3"/>
    <w:rsid w:val="00531526"/>
    <w:rsid w:val="00535D47"/>
    <w:rsid w:val="00536B58"/>
    <w:rsid w:val="005418A0"/>
    <w:rsid w:val="005471F1"/>
    <w:rsid w:val="00551B65"/>
    <w:rsid w:val="00551EA5"/>
    <w:rsid w:val="005545BD"/>
    <w:rsid w:val="00556079"/>
    <w:rsid w:val="00560CE5"/>
    <w:rsid w:val="0056447A"/>
    <w:rsid w:val="00564E53"/>
    <w:rsid w:val="00565AFD"/>
    <w:rsid w:val="00573CF1"/>
    <w:rsid w:val="005779BA"/>
    <w:rsid w:val="00583B60"/>
    <w:rsid w:val="0058628C"/>
    <w:rsid w:val="00590CFC"/>
    <w:rsid w:val="005924A2"/>
    <w:rsid w:val="005936D3"/>
    <w:rsid w:val="005943D5"/>
    <w:rsid w:val="005955E6"/>
    <w:rsid w:val="005A179C"/>
    <w:rsid w:val="005A2781"/>
    <w:rsid w:val="005A336E"/>
    <w:rsid w:val="005A3913"/>
    <w:rsid w:val="005A57C2"/>
    <w:rsid w:val="005A7FB2"/>
    <w:rsid w:val="005B66EE"/>
    <w:rsid w:val="005B79E6"/>
    <w:rsid w:val="005B7CA8"/>
    <w:rsid w:val="005C07EE"/>
    <w:rsid w:val="005C615C"/>
    <w:rsid w:val="005D194F"/>
    <w:rsid w:val="005E1CC5"/>
    <w:rsid w:val="005E2880"/>
    <w:rsid w:val="005E45A9"/>
    <w:rsid w:val="005F09C4"/>
    <w:rsid w:val="005F7B43"/>
    <w:rsid w:val="00601D1C"/>
    <w:rsid w:val="006046A7"/>
    <w:rsid w:val="00604703"/>
    <w:rsid w:val="00605E9C"/>
    <w:rsid w:val="0061267F"/>
    <w:rsid w:val="006162DF"/>
    <w:rsid w:val="0062675D"/>
    <w:rsid w:val="00641017"/>
    <w:rsid w:val="006525C1"/>
    <w:rsid w:val="00652F19"/>
    <w:rsid w:val="00655B58"/>
    <w:rsid w:val="00657D4E"/>
    <w:rsid w:val="00660403"/>
    <w:rsid w:val="00664569"/>
    <w:rsid w:val="0066542B"/>
    <w:rsid w:val="00670CA7"/>
    <w:rsid w:val="00674689"/>
    <w:rsid w:val="0067661B"/>
    <w:rsid w:val="00683FFD"/>
    <w:rsid w:val="00690FD9"/>
    <w:rsid w:val="006960FD"/>
    <w:rsid w:val="00697AA5"/>
    <w:rsid w:val="00697F71"/>
    <w:rsid w:val="006A3248"/>
    <w:rsid w:val="006A523C"/>
    <w:rsid w:val="006B10FE"/>
    <w:rsid w:val="006B3C29"/>
    <w:rsid w:val="006B4DF3"/>
    <w:rsid w:val="006C0135"/>
    <w:rsid w:val="006E0B51"/>
    <w:rsid w:val="006E1694"/>
    <w:rsid w:val="006E6360"/>
    <w:rsid w:val="006F205B"/>
    <w:rsid w:val="006F38E3"/>
    <w:rsid w:val="006F6206"/>
    <w:rsid w:val="0070282B"/>
    <w:rsid w:val="00706885"/>
    <w:rsid w:val="00714CDE"/>
    <w:rsid w:val="00716C39"/>
    <w:rsid w:val="00723DF4"/>
    <w:rsid w:val="00725636"/>
    <w:rsid w:val="00737138"/>
    <w:rsid w:val="00745C3B"/>
    <w:rsid w:val="0075386B"/>
    <w:rsid w:val="00753CDF"/>
    <w:rsid w:val="007579DA"/>
    <w:rsid w:val="00766DF0"/>
    <w:rsid w:val="00767535"/>
    <w:rsid w:val="007735D9"/>
    <w:rsid w:val="00776190"/>
    <w:rsid w:val="007774DD"/>
    <w:rsid w:val="00780FE3"/>
    <w:rsid w:val="007834C7"/>
    <w:rsid w:val="00783736"/>
    <w:rsid w:val="0078410C"/>
    <w:rsid w:val="00784EE1"/>
    <w:rsid w:val="0078661B"/>
    <w:rsid w:val="007900BC"/>
    <w:rsid w:val="007A10FB"/>
    <w:rsid w:val="007A46E7"/>
    <w:rsid w:val="007A79A3"/>
    <w:rsid w:val="007A7CDF"/>
    <w:rsid w:val="007B0597"/>
    <w:rsid w:val="007C3488"/>
    <w:rsid w:val="007D36C5"/>
    <w:rsid w:val="007D4DC0"/>
    <w:rsid w:val="007D717E"/>
    <w:rsid w:val="007E0767"/>
    <w:rsid w:val="007E551D"/>
    <w:rsid w:val="007E67B2"/>
    <w:rsid w:val="007F0B5F"/>
    <w:rsid w:val="007F3EE5"/>
    <w:rsid w:val="007F6D93"/>
    <w:rsid w:val="00800822"/>
    <w:rsid w:val="00800C32"/>
    <w:rsid w:val="00801AAC"/>
    <w:rsid w:val="00802043"/>
    <w:rsid w:val="00803D18"/>
    <w:rsid w:val="00806FF5"/>
    <w:rsid w:val="00826C9D"/>
    <w:rsid w:val="00830F82"/>
    <w:rsid w:val="008340F5"/>
    <w:rsid w:val="008359CB"/>
    <w:rsid w:val="00843E8C"/>
    <w:rsid w:val="008464EE"/>
    <w:rsid w:val="0085059D"/>
    <w:rsid w:val="008558B7"/>
    <w:rsid w:val="0086023D"/>
    <w:rsid w:val="008620E6"/>
    <w:rsid w:val="008724DF"/>
    <w:rsid w:val="00873764"/>
    <w:rsid w:val="008805FD"/>
    <w:rsid w:val="008831F6"/>
    <w:rsid w:val="0089079E"/>
    <w:rsid w:val="00892E31"/>
    <w:rsid w:val="008956C7"/>
    <w:rsid w:val="00895F80"/>
    <w:rsid w:val="008A0E4A"/>
    <w:rsid w:val="008A2DF3"/>
    <w:rsid w:val="008A40C4"/>
    <w:rsid w:val="008B402E"/>
    <w:rsid w:val="008B40E3"/>
    <w:rsid w:val="008B4BAF"/>
    <w:rsid w:val="008B4BC9"/>
    <w:rsid w:val="008B670A"/>
    <w:rsid w:val="008B73C6"/>
    <w:rsid w:val="008C5CFB"/>
    <w:rsid w:val="008C73BC"/>
    <w:rsid w:val="008D5222"/>
    <w:rsid w:val="008E0873"/>
    <w:rsid w:val="008E2D0B"/>
    <w:rsid w:val="008E6215"/>
    <w:rsid w:val="008F5678"/>
    <w:rsid w:val="008F7D78"/>
    <w:rsid w:val="00905B15"/>
    <w:rsid w:val="00914A8B"/>
    <w:rsid w:val="00921738"/>
    <w:rsid w:val="00922487"/>
    <w:rsid w:val="009313F9"/>
    <w:rsid w:val="009329E6"/>
    <w:rsid w:val="0095139D"/>
    <w:rsid w:val="009522C9"/>
    <w:rsid w:val="0095273A"/>
    <w:rsid w:val="00963D45"/>
    <w:rsid w:val="00964B68"/>
    <w:rsid w:val="00985014"/>
    <w:rsid w:val="00992A35"/>
    <w:rsid w:val="0099537A"/>
    <w:rsid w:val="009A10C9"/>
    <w:rsid w:val="009A1997"/>
    <w:rsid w:val="009A2F48"/>
    <w:rsid w:val="009A3FDE"/>
    <w:rsid w:val="009A45D2"/>
    <w:rsid w:val="009B3C7A"/>
    <w:rsid w:val="009B5B0B"/>
    <w:rsid w:val="009C4355"/>
    <w:rsid w:val="009C464E"/>
    <w:rsid w:val="009D3DFC"/>
    <w:rsid w:val="009D57E4"/>
    <w:rsid w:val="009D61B4"/>
    <w:rsid w:val="009D7C75"/>
    <w:rsid w:val="009F09F8"/>
    <w:rsid w:val="00A00135"/>
    <w:rsid w:val="00A03370"/>
    <w:rsid w:val="00A25295"/>
    <w:rsid w:val="00A259F3"/>
    <w:rsid w:val="00A26FF5"/>
    <w:rsid w:val="00A27B61"/>
    <w:rsid w:val="00A32F24"/>
    <w:rsid w:val="00A3300F"/>
    <w:rsid w:val="00A3697E"/>
    <w:rsid w:val="00A42B67"/>
    <w:rsid w:val="00A566A7"/>
    <w:rsid w:val="00A6069D"/>
    <w:rsid w:val="00A65A84"/>
    <w:rsid w:val="00A662B3"/>
    <w:rsid w:val="00A73D40"/>
    <w:rsid w:val="00A73F87"/>
    <w:rsid w:val="00A779F7"/>
    <w:rsid w:val="00A825D0"/>
    <w:rsid w:val="00A86B2D"/>
    <w:rsid w:val="00A94BD9"/>
    <w:rsid w:val="00AB214B"/>
    <w:rsid w:val="00AD1CAB"/>
    <w:rsid w:val="00AD3BB5"/>
    <w:rsid w:val="00AE4EDF"/>
    <w:rsid w:val="00AE6D29"/>
    <w:rsid w:val="00AF1047"/>
    <w:rsid w:val="00AF5834"/>
    <w:rsid w:val="00B03F17"/>
    <w:rsid w:val="00B04A0F"/>
    <w:rsid w:val="00B148F5"/>
    <w:rsid w:val="00B15503"/>
    <w:rsid w:val="00B155BE"/>
    <w:rsid w:val="00B17D99"/>
    <w:rsid w:val="00B2031F"/>
    <w:rsid w:val="00B45D8C"/>
    <w:rsid w:val="00B62D7E"/>
    <w:rsid w:val="00B63FC5"/>
    <w:rsid w:val="00B73639"/>
    <w:rsid w:val="00B80451"/>
    <w:rsid w:val="00B83A4C"/>
    <w:rsid w:val="00B85F50"/>
    <w:rsid w:val="00B91515"/>
    <w:rsid w:val="00B930A4"/>
    <w:rsid w:val="00B938EF"/>
    <w:rsid w:val="00B9529C"/>
    <w:rsid w:val="00B95F5E"/>
    <w:rsid w:val="00B965A6"/>
    <w:rsid w:val="00BA3EF6"/>
    <w:rsid w:val="00BA533A"/>
    <w:rsid w:val="00BA6B6B"/>
    <w:rsid w:val="00BA6DB8"/>
    <w:rsid w:val="00BB1DEA"/>
    <w:rsid w:val="00BB3BFD"/>
    <w:rsid w:val="00BB792E"/>
    <w:rsid w:val="00BC25C4"/>
    <w:rsid w:val="00BC596F"/>
    <w:rsid w:val="00BC6ADD"/>
    <w:rsid w:val="00BD75A3"/>
    <w:rsid w:val="00BE2C43"/>
    <w:rsid w:val="00BF098F"/>
    <w:rsid w:val="00C1323B"/>
    <w:rsid w:val="00C25B7C"/>
    <w:rsid w:val="00C26222"/>
    <w:rsid w:val="00C27584"/>
    <w:rsid w:val="00C3728D"/>
    <w:rsid w:val="00C40A82"/>
    <w:rsid w:val="00C60308"/>
    <w:rsid w:val="00C63F50"/>
    <w:rsid w:val="00C715D8"/>
    <w:rsid w:val="00C750F0"/>
    <w:rsid w:val="00C7641E"/>
    <w:rsid w:val="00C77016"/>
    <w:rsid w:val="00C953A3"/>
    <w:rsid w:val="00CA5990"/>
    <w:rsid w:val="00CB144E"/>
    <w:rsid w:val="00CB4776"/>
    <w:rsid w:val="00CB75CB"/>
    <w:rsid w:val="00CD0659"/>
    <w:rsid w:val="00CD35A2"/>
    <w:rsid w:val="00CE4079"/>
    <w:rsid w:val="00CF09DE"/>
    <w:rsid w:val="00CF721C"/>
    <w:rsid w:val="00D0485B"/>
    <w:rsid w:val="00D13301"/>
    <w:rsid w:val="00D13DF2"/>
    <w:rsid w:val="00D32D7F"/>
    <w:rsid w:val="00D37EBC"/>
    <w:rsid w:val="00D47CBE"/>
    <w:rsid w:val="00D50802"/>
    <w:rsid w:val="00D53077"/>
    <w:rsid w:val="00D56E0F"/>
    <w:rsid w:val="00D6357B"/>
    <w:rsid w:val="00D63AF9"/>
    <w:rsid w:val="00D7136C"/>
    <w:rsid w:val="00D750BC"/>
    <w:rsid w:val="00D90503"/>
    <w:rsid w:val="00D93858"/>
    <w:rsid w:val="00D93EA8"/>
    <w:rsid w:val="00D95939"/>
    <w:rsid w:val="00D969EF"/>
    <w:rsid w:val="00D975A4"/>
    <w:rsid w:val="00DB34C0"/>
    <w:rsid w:val="00DB6B82"/>
    <w:rsid w:val="00DC49C9"/>
    <w:rsid w:val="00DC4AAC"/>
    <w:rsid w:val="00DD65EE"/>
    <w:rsid w:val="00DE2EE7"/>
    <w:rsid w:val="00DE49E6"/>
    <w:rsid w:val="00DE59AC"/>
    <w:rsid w:val="00DE745C"/>
    <w:rsid w:val="00DF0257"/>
    <w:rsid w:val="00DF1EF7"/>
    <w:rsid w:val="00DF3FB5"/>
    <w:rsid w:val="00DF4077"/>
    <w:rsid w:val="00DF78D7"/>
    <w:rsid w:val="00E00A71"/>
    <w:rsid w:val="00E03430"/>
    <w:rsid w:val="00E03663"/>
    <w:rsid w:val="00E03FEC"/>
    <w:rsid w:val="00E06B2F"/>
    <w:rsid w:val="00E12558"/>
    <w:rsid w:val="00E129FF"/>
    <w:rsid w:val="00E174B8"/>
    <w:rsid w:val="00E2168C"/>
    <w:rsid w:val="00E26B92"/>
    <w:rsid w:val="00E30C9C"/>
    <w:rsid w:val="00E36764"/>
    <w:rsid w:val="00E5662E"/>
    <w:rsid w:val="00E6292E"/>
    <w:rsid w:val="00E67013"/>
    <w:rsid w:val="00E76531"/>
    <w:rsid w:val="00E80679"/>
    <w:rsid w:val="00EB0546"/>
    <w:rsid w:val="00EC12F5"/>
    <w:rsid w:val="00EC3E1C"/>
    <w:rsid w:val="00EE243B"/>
    <w:rsid w:val="00EE54A0"/>
    <w:rsid w:val="00EF2C30"/>
    <w:rsid w:val="00EF63B0"/>
    <w:rsid w:val="00F0528A"/>
    <w:rsid w:val="00F0613D"/>
    <w:rsid w:val="00F262C5"/>
    <w:rsid w:val="00F2633B"/>
    <w:rsid w:val="00F2763E"/>
    <w:rsid w:val="00F312E7"/>
    <w:rsid w:val="00F33F61"/>
    <w:rsid w:val="00F357A1"/>
    <w:rsid w:val="00F37CC3"/>
    <w:rsid w:val="00F41EFB"/>
    <w:rsid w:val="00F47E61"/>
    <w:rsid w:val="00F5242A"/>
    <w:rsid w:val="00F60111"/>
    <w:rsid w:val="00F6431A"/>
    <w:rsid w:val="00F64E79"/>
    <w:rsid w:val="00F668C4"/>
    <w:rsid w:val="00F73A7F"/>
    <w:rsid w:val="00F77381"/>
    <w:rsid w:val="00F807D4"/>
    <w:rsid w:val="00F86AAC"/>
    <w:rsid w:val="00FA7CBE"/>
    <w:rsid w:val="00FA7E9E"/>
    <w:rsid w:val="00FB2A2F"/>
    <w:rsid w:val="00FB2DC7"/>
    <w:rsid w:val="00FC26E8"/>
    <w:rsid w:val="00FC77FE"/>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4339</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Tristy Vick-Majors</cp:lastModifiedBy>
  <cp:revision>2</cp:revision>
  <dcterms:created xsi:type="dcterms:W3CDTF">2025-08-05T13:35:00Z</dcterms:created>
  <dcterms:modified xsi:type="dcterms:W3CDTF">2025-08-05T13:35:00Z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